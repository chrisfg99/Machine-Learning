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79542E" w14:textId="7EE585CA" w:rsidR="00F66F7E" w:rsidRDefault="00125C9B" w:rsidP="004568C9">
      <w:pPr>
        <w:rPr>
          <w:sz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7DAE43B5" wp14:editId="309F62EA">
                <wp:simplePos x="0" y="0"/>
                <wp:positionH relativeFrom="margin">
                  <wp:align>left</wp:align>
                </wp:positionH>
                <wp:positionV relativeFrom="page">
                  <wp:posOffset>781050</wp:posOffset>
                </wp:positionV>
                <wp:extent cx="6281420" cy="411480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411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90D84" w14:textId="77777777" w:rsidR="00707D60" w:rsidRDefault="00707D60" w:rsidP="006078D2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3D084284" w14:textId="2724202B" w:rsidR="00707D60" w:rsidRPr="007B6620" w:rsidRDefault="00707D60" w:rsidP="006078D2">
                            <w:pPr>
                              <w:pStyle w:val="Author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Student Number: </w:t>
                            </w:r>
                            <w:r w:rsidR="00CD01B2">
                              <w:rPr>
                                <w:b/>
                                <w:sz w:val="24"/>
                                <w:szCs w:val="24"/>
                              </w:rPr>
                              <w:t>184521</w:t>
                            </w:r>
                            <w:r w:rsidR="0020078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&amp; Kaggle Team Name:</w:t>
                            </w:r>
                            <w:r w:rsidR="00841FA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01B2">
                              <w:rPr>
                                <w:b/>
                                <w:sz w:val="24"/>
                                <w:szCs w:val="24"/>
                              </w:rPr>
                              <w:t>Cand184521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DAE43B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61.5pt;width:494.6pt;height:32.4pt;z-index:251658240;visibility:visible;mso-wrap-style:square;mso-width-percent:0;mso-height-percent:0;mso-wrap-distance-left:9.05pt;mso-wrap-distance-top:0;mso-wrap-distance-right:9.05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" stroked="f">
                <v:fill opacity="0"/>
                <v:textbox inset="0,0,0,0">
                  <w:txbxContent>
                    <w:p w14:paraId="16790D84" w14:textId="77777777" w:rsidR="00707D60" w:rsidRDefault="00707D60" w:rsidP="006078D2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3D084284" w14:textId="2724202B" w:rsidR="00707D60" w:rsidRPr="007B6620" w:rsidRDefault="00707D60" w:rsidP="006078D2">
                      <w:pPr>
                        <w:pStyle w:val="Author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Student Number: </w:t>
                      </w:r>
                      <w:r w:rsidR="00CD01B2">
                        <w:rPr>
                          <w:b/>
                          <w:sz w:val="24"/>
                          <w:szCs w:val="24"/>
                        </w:rPr>
                        <w:t>184521</w:t>
                      </w:r>
                      <w:r w:rsidR="00200787">
                        <w:rPr>
                          <w:b/>
                          <w:sz w:val="24"/>
                          <w:szCs w:val="24"/>
                        </w:rPr>
                        <w:t xml:space="preserve"> &amp; Kaggle Team Name:</w:t>
                      </w:r>
                      <w:r w:rsidR="00841FA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D01B2">
                        <w:rPr>
                          <w:b/>
                          <w:sz w:val="24"/>
                          <w:szCs w:val="24"/>
                        </w:rPr>
                        <w:t>Cand184521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568C9">
        <w:rPr>
          <w:sz w:val="24"/>
        </w:rPr>
        <w:t xml:space="preserve">1. </w:t>
      </w:r>
      <w:r w:rsidR="00F66F7E" w:rsidRPr="00AD2B2D">
        <w:rPr>
          <w:sz w:val="24"/>
        </w:rPr>
        <w:t>Introduction</w:t>
      </w:r>
    </w:p>
    <w:p w14:paraId="74C661A5" w14:textId="17EDD319" w:rsidR="00B47238" w:rsidRPr="00B47238" w:rsidRDefault="00C56186" w:rsidP="00C97196">
      <w:pPr>
        <w:ind w:firstLine="202"/>
        <w:jc w:val="both"/>
      </w:pPr>
      <w:r>
        <w:t>In this report I aim to look at binary classif</w:t>
      </w:r>
      <w:r w:rsidR="00993E9D">
        <w:t xml:space="preserve">ication and see how </w:t>
      </w:r>
      <w:r w:rsidR="001C6665">
        <w:t>pre</w:t>
      </w:r>
      <w:r w:rsidR="00400F9A">
        <w:t>processing and different classifier models affect the recall, precision and accuracy of</w:t>
      </w:r>
      <w:r w:rsidR="005F24B6">
        <w:t xml:space="preserve"> classifying images</w:t>
      </w:r>
      <w:r w:rsidR="00D24EB7" w:rsidRPr="00D24EB7">
        <w:t>.</w:t>
      </w:r>
      <w:r w:rsidR="00A25814">
        <w:t xml:space="preserve"> </w:t>
      </w:r>
      <w:r w:rsidR="00282321">
        <w:t xml:space="preserve">The two classifiers </w:t>
      </w:r>
      <w:r w:rsidR="009C4FBA">
        <w:t>that have been chosen for this are Multi-L</w:t>
      </w:r>
      <w:r w:rsidR="00763D11">
        <w:t xml:space="preserve">ayer Perception (MLP) and </w:t>
      </w:r>
      <w:r w:rsidR="003D1469">
        <w:t xml:space="preserve">Random Forests (RF) due to some of their opposing pros and cons </w:t>
      </w:r>
      <w:r w:rsidR="00AE70C6">
        <w:t xml:space="preserve">for the </w:t>
      </w:r>
      <w:del w:id="0" w:author="Rachel" w:date="2020-06-01T21:41:00Z">
        <w:r w:rsidR="00AE70C6" w:rsidDel="00727535">
          <w:delText xml:space="preserve">given </w:delText>
        </w:r>
      </w:del>
      <w:r w:rsidR="00AE70C6">
        <w:t>task</w:t>
      </w:r>
      <w:ins w:id="1" w:author="Rachel" w:date="2020-06-01T21:41:00Z">
        <w:r w:rsidR="00727535">
          <w:t xml:space="preserve"> </w:t>
        </w:r>
      </w:ins>
      <w:del w:id="2" w:author="Rachel" w:date="2020-06-01T21:41:00Z">
        <w:r w:rsidR="00B47238" w:rsidRPr="00B47238" w:rsidDel="00727535">
          <w:delText>.</w:delText>
        </w:r>
      </w:del>
      <w:ins w:id="3" w:author="Rachel" w:date="2020-06-01T21:41:00Z">
        <w:r w:rsidR="00727535">
          <w:t xml:space="preserve">of </w:t>
        </w:r>
      </w:ins>
      <w:r w:rsidR="00684A07">
        <w:t xml:space="preserve"> </w:t>
      </w:r>
      <w:del w:id="4" w:author="Rachel" w:date="2020-06-01T21:41:00Z">
        <w:r w:rsidR="00684A07" w:rsidDel="00727535">
          <w:delText xml:space="preserve">This being </w:delText>
        </w:r>
      </w:del>
      <w:r w:rsidR="00684A07">
        <w:t>looking at different photos of London</w:t>
      </w:r>
      <w:r w:rsidR="00173C08">
        <w:t xml:space="preserve"> and classifying them as memorable or not </w:t>
      </w:r>
      <w:commentRangeStart w:id="5"/>
      <w:r w:rsidR="00173C08">
        <w:t>memorable based on</w:t>
      </w:r>
      <w:ins w:id="6" w:author="Christopher Greer" w:date="2020-06-02T13:22:00Z">
        <w:r w:rsidR="00941F05">
          <w:t xml:space="preserve"> given </w:t>
        </w:r>
      </w:ins>
      <w:r w:rsidR="00173C08">
        <w:t xml:space="preserve"> training data </w:t>
      </w:r>
      <w:ins w:id="7" w:author="Christopher Greer" w:date="2020-06-02T13:22:00Z">
        <w:r w:rsidR="00941F05">
          <w:t>from</w:t>
        </w:r>
      </w:ins>
      <w:ins w:id="8" w:author="Christopher Greer" w:date="2020-06-02T13:39:00Z">
        <w:r w:rsidR="006A4A2E">
          <w:t xml:space="preserve"> </w:t>
        </w:r>
      </w:ins>
      <w:del w:id="9" w:author="Christopher Greer" w:date="2020-06-02T13:22:00Z">
        <w:r w:rsidR="00C27471" w:rsidDel="00941F05">
          <w:delText>of B</w:delText>
        </w:r>
      </w:del>
      <w:ins w:id="10" w:author="Christopher Greer" w:date="2020-06-02T13:22:00Z">
        <w:r w:rsidR="00941F05">
          <w:t>B</w:t>
        </w:r>
      </w:ins>
      <w:r w:rsidR="00C27471">
        <w:t>righton with the same labels.</w:t>
      </w:r>
      <w:commentRangeEnd w:id="5"/>
      <w:r w:rsidR="00727535">
        <w:rPr>
          <w:rStyle w:val="CommentReference"/>
        </w:rPr>
        <w:commentReference w:id="5"/>
      </w:r>
    </w:p>
    <w:p w14:paraId="799CE349" w14:textId="3E1A0450" w:rsidR="006078D2" w:rsidRDefault="006E112E" w:rsidP="004336F9">
      <w:pPr>
        <w:pStyle w:val="Heading2"/>
        <w:numPr>
          <w:ilvl w:val="0"/>
          <w:numId w:val="2"/>
        </w:numPr>
        <w:rPr>
          <w:sz w:val="24"/>
        </w:rPr>
      </w:pPr>
      <w:r>
        <w:rPr>
          <w:sz w:val="24"/>
        </w:rPr>
        <w:t>Methodology</w:t>
      </w:r>
    </w:p>
    <w:p w14:paraId="19E3969E" w14:textId="223D30CF" w:rsidR="003A220E" w:rsidRPr="003A220E" w:rsidRDefault="00EF5B1F" w:rsidP="003A220E">
      <w:pPr>
        <w:pStyle w:val="ListParagraph"/>
        <w:numPr>
          <w:ilvl w:val="0"/>
          <w:numId w:val="6"/>
        </w:numPr>
      </w:pPr>
      <w:r>
        <w:rPr>
          <w:sz w:val="22"/>
        </w:rPr>
        <w:t xml:space="preserve">1. </w:t>
      </w:r>
      <w:r w:rsidR="00CD073D" w:rsidRPr="00EF5B1F">
        <w:rPr>
          <w:sz w:val="22"/>
        </w:rPr>
        <w:t>MLP Classifier</w:t>
      </w:r>
    </w:p>
    <w:p w14:paraId="116FA8D0" w14:textId="6A5588A5" w:rsidR="0026218E" w:rsidRDefault="00727535" w:rsidP="00B16D21">
      <w:pPr>
        <w:ind w:firstLine="202"/>
        <w:jc w:val="both"/>
      </w:pPr>
      <w:ins w:id="11" w:author="Rachel" w:date="2020-06-01T21:44:00Z">
        <w:r>
          <w:t xml:space="preserve">Initially </w:t>
        </w:r>
      </w:ins>
      <w:del w:id="12" w:author="Rachel" w:date="2020-06-01T21:44:00Z">
        <w:r w:rsidR="006E112E" w:rsidDel="00727535">
          <w:delText xml:space="preserve">To </w:delText>
        </w:r>
        <w:r w:rsidR="00BF1942" w:rsidDel="00727535">
          <w:delText>begin</w:delText>
        </w:r>
        <w:r w:rsidR="00E12910" w:rsidDel="00727535">
          <w:delText xml:space="preserve"> </w:delText>
        </w:r>
      </w:del>
      <w:r w:rsidR="00E12910">
        <w:t xml:space="preserve">an MLP classifier </w:t>
      </w:r>
      <w:r w:rsidR="00BF1942">
        <w:t>must</w:t>
      </w:r>
      <w:del w:id="13" w:author="Rachel" w:date="2020-06-01T21:44:00Z">
        <w:r w:rsidR="00BF1942" w:rsidDel="00727535">
          <w:delText xml:space="preserve"> first</w:delText>
        </w:r>
      </w:del>
      <w:r w:rsidR="00BF1942">
        <w:t xml:space="preserve"> be built </w:t>
      </w:r>
      <w:r w:rsidR="007D31D4">
        <w:t>to</w:t>
      </w:r>
      <w:r w:rsidR="00E12910">
        <w:t xml:space="preserve"> see how it operates</w:t>
      </w:r>
      <w:r w:rsidR="000D2226">
        <w:t xml:space="preserve"> without any preprocessing</w:t>
      </w:r>
      <w:r w:rsidR="0073452A">
        <w:t xml:space="preserve"> or additional data</w:t>
      </w:r>
      <w:r w:rsidR="00750B3D">
        <w:t xml:space="preserve"> being added</w:t>
      </w:r>
      <w:r w:rsidR="0073452A">
        <w:t xml:space="preserve">. This shall be done with the </w:t>
      </w:r>
      <w:proofErr w:type="spellStart"/>
      <w:r w:rsidR="0073452A">
        <w:t>sklearn</w:t>
      </w:r>
      <w:proofErr w:type="spellEnd"/>
      <w:r w:rsidR="0073452A">
        <w:t xml:space="preserve"> libra</w:t>
      </w:r>
      <w:r w:rsidR="00422174">
        <w:t>r</w:t>
      </w:r>
      <w:r w:rsidR="0073452A">
        <w:t>y which contains</w:t>
      </w:r>
      <w:r w:rsidR="00422174">
        <w:t xml:space="preserve"> an </w:t>
      </w:r>
      <w:proofErr w:type="spellStart"/>
      <w:r w:rsidR="00422174">
        <w:t>MLPClassifier</w:t>
      </w:r>
      <w:proofErr w:type="spellEnd"/>
      <w:r w:rsidR="00422174">
        <w:t xml:space="preserve"> and will therefore need to be imported</w:t>
      </w:r>
      <w:ins w:id="14" w:author="Rachel" w:date="2020-06-01T21:45:00Z">
        <w:r>
          <w:t xml:space="preserve"> as well as other functions </w:t>
        </w:r>
      </w:ins>
      <w:ins w:id="15" w:author="Rachel" w:date="2020-06-01T21:46:00Z">
        <w:r>
          <w:t xml:space="preserve">necessary to </w:t>
        </w:r>
      </w:ins>
      <w:del w:id="16" w:author="Rachel" w:date="2020-06-01T21:46:00Z">
        <w:r w:rsidR="00422174" w:rsidDel="00727535">
          <w:delText>.</w:delText>
        </w:r>
        <w:r w:rsidR="005726E1" w:rsidDel="00727535">
          <w:delText xml:space="preserve"> Th</w:delText>
        </w:r>
        <w:r w:rsidR="007B26F8" w:rsidDel="00727535">
          <w:delText xml:space="preserve">ere are </w:delText>
        </w:r>
        <w:r w:rsidR="00EF631E" w:rsidDel="00727535">
          <w:delText>many</w:delText>
        </w:r>
        <w:r w:rsidR="005726E1" w:rsidDel="00727535">
          <w:delText xml:space="preserve"> </w:delText>
        </w:r>
        <w:r w:rsidR="00B07662" w:rsidDel="00727535">
          <w:delText xml:space="preserve">other </w:delText>
        </w:r>
        <w:r w:rsidR="005726E1" w:rsidDel="00727535">
          <w:delText xml:space="preserve">functions from the </w:delText>
        </w:r>
        <w:r w:rsidR="00B07662" w:rsidDel="00727535">
          <w:delText>sklearn library</w:delText>
        </w:r>
        <w:r w:rsidR="007B26F8" w:rsidDel="00727535">
          <w:delText xml:space="preserve"> that will need to be imported in order to </w:delText>
        </w:r>
      </w:del>
      <w:r w:rsidR="007B26F8">
        <w:t>preprocess and</w:t>
      </w:r>
      <w:r w:rsidR="008F50CA">
        <w:t xml:space="preserve"> sort the data</w:t>
      </w:r>
      <w:r w:rsidR="0086566A">
        <w:t>.</w:t>
      </w:r>
      <w:r w:rsidR="00BE0E28">
        <w:t>[1]</w:t>
      </w:r>
      <w:r w:rsidR="00004F04">
        <w:t>[3]</w:t>
      </w:r>
      <w:r w:rsidR="0086566A">
        <w:t xml:space="preserve"> </w:t>
      </w:r>
      <w:r w:rsidR="00CC4D71">
        <w:t>There are also</w:t>
      </w:r>
      <w:r w:rsidR="0086566A">
        <w:t xml:space="preserve"> imports </w:t>
      </w:r>
      <w:r w:rsidR="00CC4D71">
        <w:t>that</w:t>
      </w:r>
      <w:r w:rsidR="0086566A">
        <w:t xml:space="preserve"> giv</w:t>
      </w:r>
      <w:r w:rsidR="005C2EEE">
        <w:t xml:space="preserve">e data to show the </w:t>
      </w:r>
      <w:r w:rsidR="008A40E6">
        <w:t xml:space="preserve">current </w:t>
      </w:r>
      <w:r w:rsidR="005C2EEE">
        <w:t xml:space="preserve">performance of the </w:t>
      </w:r>
      <w:r w:rsidR="008A40E6">
        <w:t>classifier which</w:t>
      </w:r>
      <w:r w:rsidR="00DE49A1">
        <w:t xml:space="preserve"> </w:t>
      </w:r>
      <w:r w:rsidR="004225D2">
        <w:t xml:space="preserve">will allow </w:t>
      </w:r>
      <w:r w:rsidR="00562A2C">
        <w:t xml:space="preserve">us to work out how the </w:t>
      </w:r>
      <w:r w:rsidR="0086566A">
        <w:t>data</w:t>
      </w:r>
      <w:r w:rsidR="00562A2C">
        <w:t xml:space="preserve"> maybe preprocessed</w:t>
      </w:r>
      <w:r w:rsidR="005F79B0">
        <w:t xml:space="preserve"> to increase performance</w:t>
      </w:r>
      <w:r w:rsidR="008A40E6">
        <w:t xml:space="preserve">. </w:t>
      </w:r>
      <w:r w:rsidR="00CC19F6">
        <w:t>Therefore,</w:t>
      </w:r>
      <w:r w:rsidR="005F79B0">
        <w:t xml:space="preserve"> classes such as</w:t>
      </w:r>
      <w:r w:rsidR="008A40E6">
        <w:t xml:space="preserve"> </w:t>
      </w:r>
      <w:r w:rsidR="003818AC">
        <w:t xml:space="preserve">the standard scaler will have to be imported so that the </w:t>
      </w:r>
      <w:r w:rsidR="00A20D0E">
        <w:t>data</w:t>
      </w:r>
      <w:ins w:id="17" w:author="Rachel" w:date="2020-06-01T21:46:00Z">
        <w:r>
          <w:t xml:space="preserve"> can</w:t>
        </w:r>
      </w:ins>
      <w:del w:id="18" w:author="Rachel" w:date="2020-06-01T21:46:00Z">
        <w:r w:rsidR="00A20D0E" w:rsidDel="00727535">
          <w:delText xml:space="preserve"> </w:delText>
        </w:r>
        <w:r w:rsidR="00B639EC" w:rsidDel="00727535">
          <w:delText>could</w:delText>
        </w:r>
      </w:del>
      <w:r w:rsidR="00A20D0E">
        <w:t xml:space="preserve"> be standardized and allow </w:t>
      </w:r>
      <w:r w:rsidR="00B452D7">
        <w:t>t</w:t>
      </w:r>
      <w:r w:rsidR="00A20D0E">
        <w:t xml:space="preserve">he classifier to </w:t>
      </w:r>
      <w:r w:rsidR="005F79B0">
        <w:t>perform</w:t>
      </w:r>
      <w:r w:rsidR="00A20D0E">
        <w:t xml:space="preserve"> better. </w:t>
      </w:r>
      <w:r w:rsidR="00B639EC">
        <w:t xml:space="preserve">Another </w:t>
      </w:r>
      <w:r w:rsidR="00DE49A1">
        <w:t>addition</w:t>
      </w:r>
      <w:r w:rsidR="00B639EC">
        <w:t xml:space="preserve"> </w:t>
      </w:r>
      <w:r w:rsidR="00A92961">
        <w:t xml:space="preserve">that could help </w:t>
      </w:r>
      <w:r w:rsidR="003F0E81">
        <w:t>improve the MLP is more data</w:t>
      </w:r>
      <w:r w:rsidR="00011B37">
        <w:t xml:space="preserve"> which can be </w:t>
      </w:r>
      <w:ins w:id="19" w:author="Rachel" w:date="2020-06-01T21:53:00Z">
        <w:r w:rsidR="0073214D">
          <w:t>retrieved</w:t>
        </w:r>
      </w:ins>
      <w:del w:id="20" w:author="Rachel" w:date="2020-06-01T21:53:00Z">
        <w:r w:rsidR="00011B37" w:rsidDel="0073214D">
          <w:delText>gotten</w:delText>
        </w:r>
      </w:del>
      <w:r w:rsidR="00011B37">
        <w:t xml:space="preserve"> from the </w:t>
      </w:r>
      <w:del w:id="21" w:author="Rachel" w:date="2020-06-01T21:53:00Z">
        <w:r w:rsidR="00011B37" w:rsidDel="0073214D">
          <w:delText>additional_training</w:delText>
        </w:r>
      </w:del>
      <w:ins w:id="22" w:author="Rachel" w:date="2020-06-01T21:53:00Z">
        <w:r w:rsidR="0073214D">
          <w:t>additional training</w:t>
        </w:r>
      </w:ins>
      <w:r w:rsidR="00011B37">
        <w:t xml:space="preserve"> file. </w:t>
      </w:r>
      <w:r w:rsidR="007F07AB">
        <w:t>This file will have to be pre-processed</w:t>
      </w:r>
      <w:r w:rsidR="005D3374">
        <w:t xml:space="preserve"> </w:t>
      </w:r>
      <w:r w:rsidR="005D700B">
        <w:t xml:space="preserve">as we will only need enough data to </w:t>
      </w:r>
      <w:r w:rsidR="00D22899">
        <w:t>balance</w:t>
      </w:r>
      <w:r w:rsidR="005D700B">
        <w:t xml:space="preserve"> out any difference </w:t>
      </w:r>
      <w:r w:rsidR="00D22899">
        <w:t>between non-memorable and memorable examples</w:t>
      </w:r>
      <w:r w:rsidR="00E85D1C">
        <w:t xml:space="preserve">. This means that the data will need to be split and reduced to fit this </w:t>
      </w:r>
      <w:r w:rsidR="00FA6449">
        <w:t>standard, also</w:t>
      </w:r>
      <w:r w:rsidR="00994A89">
        <w:t xml:space="preserve"> a simple imputer</w:t>
      </w:r>
      <w:r w:rsidR="00FA6449">
        <w:t xml:space="preserve"> is needed</w:t>
      </w:r>
      <w:r w:rsidR="00994A89">
        <w:t xml:space="preserve"> to replace </w:t>
      </w:r>
      <w:proofErr w:type="spellStart"/>
      <w:r w:rsidR="00994A89">
        <w:t>NaN</w:t>
      </w:r>
      <w:proofErr w:type="spellEnd"/>
      <w:r w:rsidR="00994A89">
        <w:t xml:space="preserve"> values </w:t>
      </w:r>
      <w:r w:rsidR="00E27015">
        <w:t>with</w:t>
      </w:r>
      <w:r w:rsidR="00994A89">
        <w:t xml:space="preserve"> </w:t>
      </w:r>
      <w:r w:rsidR="00E27015">
        <w:t xml:space="preserve">the </w:t>
      </w:r>
      <w:r w:rsidR="009F2245">
        <w:t xml:space="preserve">current </w:t>
      </w:r>
      <w:r w:rsidR="00994A89">
        <w:t>mean value</w:t>
      </w:r>
      <w:r w:rsidR="00E27015">
        <w:t>.</w:t>
      </w:r>
      <w:r w:rsidR="00004F04">
        <w:t>[1]</w:t>
      </w:r>
      <w:r w:rsidR="00E654D6">
        <w:t xml:space="preserve"> This data may also have to be preprocessed further in </w:t>
      </w:r>
      <w:r w:rsidR="00153C1E">
        <w:t>accordance</w:t>
      </w:r>
      <w:r w:rsidR="00E654D6">
        <w:t xml:space="preserve"> with what</w:t>
      </w:r>
      <w:r w:rsidR="00153C1E">
        <w:t xml:space="preserve"> may have been done </w:t>
      </w:r>
      <w:r w:rsidR="009F2245">
        <w:t>before</w:t>
      </w:r>
      <w:ins w:id="23" w:author="Rachel" w:date="2020-06-01T21:56:00Z">
        <w:r w:rsidR="0073214D">
          <w:t>hand</w:t>
        </w:r>
      </w:ins>
      <w:del w:id="24" w:author="Rachel" w:date="2020-06-01T21:55:00Z">
        <w:r w:rsidR="009F2245" w:rsidDel="0073214D">
          <w:delText xml:space="preserve"> </w:delText>
        </w:r>
      </w:del>
      <w:del w:id="25" w:author="Rachel" w:date="2020-06-01T21:56:00Z">
        <w:r w:rsidR="009F2245" w:rsidDel="0073214D">
          <w:delText>hand</w:delText>
        </w:r>
      </w:del>
      <w:r w:rsidR="00153C1E">
        <w:t xml:space="preserve">. This should </w:t>
      </w:r>
      <w:ins w:id="26" w:author="Rachel" w:date="2020-06-01T21:58:00Z">
        <w:r w:rsidR="0073214D">
          <w:t>allow</w:t>
        </w:r>
      </w:ins>
      <w:del w:id="27" w:author="Rachel" w:date="2020-06-01T21:58:00Z">
        <w:r w:rsidR="00153C1E" w:rsidDel="0073214D">
          <w:delText>give</w:delText>
        </w:r>
      </w:del>
      <w:r w:rsidR="00153C1E">
        <w:t xml:space="preserve"> the MLP </w:t>
      </w:r>
      <w:r w:rsidR="00A363BB">
        <w:t xml:space="preserve">Classifier </w:t>
      </w:r>
      <w:r w:rsidR="00153C1E">
        <w:t xml:space="preserve">the best </w:t>
      </w:r>
      <w:ins w:id="28" w:author="Rachel" w:date="2020-06-01T21:59:00Z">
        <w:r w:rsidR="0073214D">
          <w:t xml:space="preserve">opportunity </w:t>
        </w:r>
      </w:ins>
      <w:del w:id="29" w:author="Rachel" w:date="2020-06-01T21:59:00Z">
        <w:r w:rsidR="00153C1E" w:rsidDel="0073214D">
          <w:delText xml:space="preserve">chance at </w:delText>
        </w:r>
      </w:del>
      <w:ins w:id="30" w:author="Rachel" w:date="2020-06-01T21:59:00Z">
        <w:r w:rsidR="0073214D">
          <w:t xml:space="preserve">to </w:t>
        </w:r>
      </w:ins>
      <w:r w:rsidR="00153C1E">
        <w:t>beat</w:t>
      </w:r>
      <w:del w:id="31" w:author="Rachel" w:date="2020-06-01T21:59:00Z">
        <w:r w:rsidR="00153C1E" w:rsidDel="0073214D">
          <w:delText>ing</w:delText>
        </w:r>
      </w:del>
      <w:r w:rsidR="00153C1E">
        <w:t xml:space="preserve"> the Random </w:t>
      </w:r>
      <w:r w:rsidR="00A363BB">
        <w:t>F</w:t>
      </w:r>
      <w:r w:rsidR="00153C1E">
        <w:t>orest</w:t>
      </w:r>
      <w:r w:rsidR="00A363BB">
        <w:t xml:space="preserve"> </w:t>
      </w:r>
      <w:proofErr w:type="gramStart"/>
      <w:r w:rsidR="00A363BB">
        <w:t>Classifier</w:t>
      </w:r>
      <w:ins w:id="32" w:author="Rachel" w:date="2020-06-01T21:59:00Z">
        <w:r w:rsidR="0073214D">
          <w:t>,</w:t>
        </w:r>
      </w:ins>
      <w:ins w:id="33" w:author="Rachel" w:date="2020-06-01T22:00:00Z">
        <w:r w:rsidR="0073214D">
          <w:t xml:space="preserve"> </w:t>
        </w:r>
      </w:ins>
      <w:r w:rsidR="00F9453A">
        <w:t xml:space="preserve"> </w:t>
      </w:r>
      <w:ins w:id="34" w:author="Rachel" w:date="2020-06-01T22:00:00Z">
        <w:r w:rsidR="0073214D">
          <w:t>al</w:t>
        </w:r>
      </w:ins>
      <w:r w:rsidR="00F9453A">
        <w:t>though</w:t>
      </w:r>
      <w:proofErr w:type="gramEnd"/>
      <w:r w:rsidR="00F9453A">
        <w:t xml:space="preserve"> it may still not be enough.</w:t>
      </w:r>
      <w:r w:rsidR="001F3BFE">
        <w:t xml:space="preserve"> </w:t>
      </w:r>
    </w:p>
    <w:p w14:paraId="454B322B" w14:textId="63204624" w:rsidR="00F9453A" w:rsidRDefault="001F3BFE" w:rsidP="00290EAA">
      <w:pPr>
        <w:ind w:firstLine="202"/>
        <w:jc w:val="both"/>
      </w:pPr>
      <w:r>
        <w:t>Once this</w:t>
      </w:r>
      <w:ins w:id="35" w:author="Rachel" w:date="2020-06-01T22:08:00Z">
        <w:r w:rsidR="00767522">
          <w:t xml:space="preserve"> has been completed</w:t>
        </w:r>
      </w:ins>
      <w:del w:id="36" w:author="Rachel" w:date="2020-06-01T22:08:00Z">
        <w:r w:rsidDel="00767522">
          <w:delText xml:space="preserve"> is done</w:delText>
        </w:r>
      </w:del>
      <w:ins w:id="37" w:author="Rachel" w:date="2020-06-01T22:08:00Z">
        <w:r w:rsidR="00767522">
          <w:t>,</w:t>
        </w:r>
      </w:ins>
      <w:r>
        <w:t xml:space="preserve"> the MLP Classifier can be trained on the </w:t>
      </w:r>
      <w:r w:rsidR="0026218E">
        <w:t>training data and training labels with and without pre</w:t>
      </w:r>
      <w:del w:id="38" w:author="Rachel" w:date="2020-06-01T22:08:00Z">
        <w:r w:rsidR="0026218E" w:rsidDel="00767522">
          <w:delText xml:space="preserve"> </w:delText>
        </w:r>
      </w:del>
      <w:r w:rsidR="0026218E">
        <w:t>processing</w:t>
      </w:r>
      <w:r w:rsidR="00016753">
        <w:t xml:space="preserve"> and without and without additional data. The</w:t>
      </w:r>
      <w:ins w:id="39" w:author="Rachel" w:date="2020-06-01T22:09:00Z">
        <w:r w:rsidR="00767522">
          <w:t>se</w:t>
        </w:r>
      </w:ins>
      <w:r w:rsidR="00016753">
        <w:t xml:space="preserve"> results </w:t>
      </w:r>
      <w:ins w:id="40" w:author="Rachel" w:date="2020-06-01T22:09:00Z">
        <w:r w:rsidR="00767522">
          <w:t>will</w:t>
        </w:r>
      </w:ins>
      <w:del w:id="41" w:author="Rachel" w:date="2020-06-01T22:09:00Z">
        <w:r w:rsidR="00016753" w:rsidDel="00767522">
          <w:delText>of this shall</w:delText>
        </w:r>
      </w:del>
      <w:r w:rsidR="00016753">
        <w:t xml:space="preserve"> be output </w:t>
      </w:r>
      <w:r w:rsidR="006C4507">
        <w:t>through the MLP Classifier’s score function as</w:t>
      </w:r>
      <w:r w:rsidR="000A642C">
        <w:t xml:space="preserve"> </w:t>
      </w:r>
      <w:r w:rsidR="006C4507">
        <w:t>well as the confusion matrix class</w:t>
      </w:r>
      <w:r w:rsidR="000A642C">
        <w:t xml:space="preserve"> and precision_recall_fscore_support class. </w:t>
      </w:r>
      <w:ins w:id="42" w:author="Rachel" w:date="2020-06-01T22:19:00Z">
        <w:r w:rsidR="007D1312">
          <w:t xml:space="preserve">The resulting data will enable </w:t>
        </w:r>
      </w:ins>
      <w:ins w:id="43" w:author="Rachel" w:date="2020-06-01T22:20:00Z">
        <w:r w:rsidR="007D1312">
          <w:t xml:space="preserve">us to </w:t>
        </w:r>
      </w:ins>
      <w:del w:id="44" w:author="Rachel" w:date="2020-06-01T22:20:00Z">
        <w:r w:rsidR="000A642C" w:rsidDel="007D1312">
          <w:delText xml:space="preserve">This will give us enough data to </w:delText>
        </w:r>
      </w:del>
      <w:r w:rsidR="000A642C">
        <w:t xml:space="preserve">analyze and assess </w:t>
      </w:r>
      <w:r w:rsidR="00D115EA">
        <w:t xml:space="preserve">the </w:t>
      </w:r>
      <w:r w:rsidR="008F011A">
        <w:t>effectiveness of the MLP Classifier.</w:t>
      </w:r>
      <w:r w:rsidR="00CB21D0">
        <w:t xml:space="preserve"> </w:t>
      </w:r>
      <w:del w:id="45" w:author="Rachel" w:date="2020-06-01T22:20:00Z">
        <w:r w:rsidR="00115D43" w:rsidDel="007D1312">
          <w:delText xml:space="preserve">The data then can </w:delText>
        </w:r>
        <w:r w:rsidR="00176572" w:rsidDel="007D1312">
          <w:delText xml:space="preserve">then </w:delText>
        </w:r>
        <w:r w:rsidR="00115D43" w:rsidDel="007D1312">
          <w:delText xml:space="preserve">be </w:delText>
        </w:r>
        <w:r w:rsidR="00D01B95" w:rsidDel="007D1312">
          <w:delText xml:space="preserve">attempted to be </w:delText>
        </w:r>
        <w:r w:rsidR="00115D43" w:rsidDel="007D1312">
          <w:delText>pre</w:delText>
        </w:r>
        <w:r w:rsidR="00D01B95" w:rsidDel="007D1312">
          <w:delText xml:space="preserve">processed </w:delText>
        </w:r>
      </w:del>
      <w:ins w:id="46" w:author="Rachel" w:date="2020-06-01T22:20:00Z">
        <w:r w:rsidR="007D1312">
          <w:t>Prep</w:t>
        </w:r>
      </w:ins>
      <w:ins w:id="47" w:author="Rachel" w:date="2020-06-01T22:21:00Z">
        <w:r w:rsidR="007D1312">
          <w:t xml:space="preserve">rocessing </w:t>
        </w:r>
      </w:ins>
      <w:r w:rsidR="00D01B95">
        <w:t>by standardization</w:t>
      </w:r>
      <w:r w:rsidR="00AA0C45">
        <w:t xml:space="preserve"> </w:t>
      </w:r>
      <w:ins w:id="48" w:author="Rachel" w:date="2020-06-01T22:21:00Z">
        <w:r w:rsidR="007D1312">
          <w:t xml:space="preserve">can then be attempted </w:t>
        </w:r>
      </w:ins>
      <w:r w:rsidR="00AA0C45">
        <w:t xml:space="preserve">to see if this improves the performance of the classifier. </w:t>
      </w:r>
      <w:r w:rsidR="00F5063F">
        <w:t xml:space="preserve">We can also see how many memorable and non-memorable places </w:t>
      </w:r>
      <w:r w:rsidR="004C3A44">
        <w:t xml:space="preserve">there </w:t>
      </w:r>
      <w:r w:rsidR="00F5063F">
        <w:t>are in the training data here</w:t>
      </w:r>
      <w:r w:rsidR="006B1F0F">
        <w:t xml:space="preserve"> and add more of each to balance out the ratio if</w:t>
      </w:r>
      <w:ins w:id="49" w:author="Rachel" w:date="2020-06-01T22:21:00Z">
        <w:r w:rsidR="007D1312">
          <w:t xml:space="preserve"> necessary</w:t>
        </w:r>
      </w:ins>
      <w:del w:id="50" w:author="Rachel" w:date="2020-06-01T22:21:00Z">
        <w:r w:rsidR="006B1F0F" w:rsidDel="007D1312">
          <w:delText xml:space="preserve"> need be</w:delText>
        </w:r>
      </w:del>
      <w:r w:rsidR="006B1F0F">
        <w:t xml:space="preserve">. After </w:t>
      </w:r>
      <w:r w:rsidR="0085477B">
        <w:t>going through these steps</w:t>
      </w:r>
      <w:ins w:id="51" w:author="Rachel" w:date="2020-06-01T22:21:00Z">
        <w:r w:rsidR="007D1312">
          <w:t>,</w:t>
        </w:r>
      </w:ins>
      <w:r w:rsidR="006B1F0F">
        <w:t xml:space="preserve"> the </w:t>
      </w:r>
      <w:r w:rsidR="0085477B">
        <w:t>MLP Classifier should</w:t>
      </w:r>
      <w:r w:rsidR="006B1F0F">
        <w:t xml:space="preserve"> </w:t>
      </w:r>
      <w:r w:rsidR="00AD1AAD">
        <w:t>be at its most effect</w:t>
      </w:r>
      <w:r w:rsidR="00C4499B">
        <w:t>ive and the Random Forest classifier can now be worked on for comparison.</w:t>
      </w:r>
    </w:p>
    <w:p w14:paraId="59F7F6CC" w14:textId="2442CEEE" w:rsidR="000413B2" w:rsidRDefault="00CB74EB" w:rsidP="008D78C2">
      <w:pPr>
        <w:pStyle w:val="ListParagraph"/>
        <w:numPr>
          <w:ilvl w:val="0"/>
          <w:numId w:val="7"/>
        </w:numPr>
        <w:jc w:val="both"/>
      </w:pPr>
      <w:r w:rsidRPr="00CB74EB">
        <w:rPr>
          <w:sz w:val="24"/>
          <w:szCs w:val="22"/>
        </w:rPr>
        <w:t>2</w:t>
      </w:r>
      <w:r>
        <w:rPr>
          <w:sz w:val="22"/>
        </w:rPr>
        <w:t xml:space="preserve">. </w:t>
      </w:r>
      <w:r w:rsidR="000413B2" w:rsidRPr="008D78C2">
        <w:rPr>
          <w:sz w:val="22"/>
        </w:rPr>
        <w:t>Random Forest</w:t>
      </w:r>
    </w:p>
    <w:p w14:paraId="2B536D58" w14:textId="5DE5F78C" w:rsidR="00F9453A" w:rsidRDefault="007D1312" w:rsidP="00F9453A">
      <w:pPr>
        <w:jc w:val="both"/>
      </w:pPr>
      <w:ins w:id="52" w:author="Rachel" w:date="2020-06-01T22:22:00Z">
        <w:r>
          <w:t>The approach used for</w:t>
        </w:r>
      </w:ins>
      <w:del w:id="53" w:author="Rachel" w:date="2020-06-01T22:22:00Z">
        <w:r w:rsidR="00F9453A" w:rsidDel="007D1312">
          <w:delText>For</w:delText>
        </w:r>
      </w:del>
      <w:r w:rsidR="00F9453A">
        <w:t xml:space="preserve"> the Random Forest Classifier </w:t>
      </w:r>
      <w:del w:id="54" w:author="Rachel" w:date="2020-06-01T22:22:00Z">
        <w:r w:rsidR="00F9453A" w:rsidDel="007D1312">
          <w:delText xml:space="preserve">the approach will </w:delText>
        </w:r>
        <w:r w:rsidR="00F00593" w:rsidDel="007D1312">
          <w:delText xml:space="preserve">end up differing </w:delText>
        </w:r>
      </w:del>
      <w:ins w:id="55" w:author="Rachel" w:date="2020-06-01T22:22:00Z">
        <w:r>
          <w:t xml:space="preserve">differ </w:t>
        </w:r>
      </w:ins>
      <w:r w:rsidR="00F00593">
        <w:t>slightly from that seen</w:t>
      </w:r>
      <w:ins w:id="56" w:author="Rachel" w:date="2020-06-01T22:22:00Z">
        <w:r>
          <w:t xml:space="preserve"> previ</w:t>
        </w:r>
      </w:ins>
      <w:ins w:id="57" w:author="Rachel" w:date="2020-06-01T22:23:00Z">
        <w:r>
          <w:t>ously</w:t>
        </w:r>
      </w:ins>
      <w:del w:id="58" w:author="Rachel" w:date="2020-06-01T22:22:00Z">
        <w:r w:rsidR="00F00593" w:rsidDel="007D1312">
          <w:delText xml:space="preserve"> </w:delText>
        </w:r>
        <w:r w:rsidR="00E364EC" w:rsidDel="007D1312">
          <w:delText>before</w:delText>
        </w:r>
      </w:del>
      <w:r w:rsidR="00F00593">
        <w:t xml:space="preserve"> </w:t>
      </w:r>
      <w:del w:id="59" w:author="Rachel" w:date="2020-06-01T22:23:00Z">
        <w:r w:rsidR="00F00593" w:rsidDel="007D1312">
          <w:delText xml:space="preserve">in the MLP Classifier </w:delText>
        </w:r>
      </w:del>
      <w:r w:rsidR="00F00593">
        <w:t xml:space="preserve">due to the different </w:t>
      </w:r>
      <w:r w:rsidR="00E92B95">
        <w:t xml:space="preserve">ways in which they operate. To begin </w:t>
      </w:r>
      <w:r w:rsidR="004E50FE">
        <w:t>with</w:t>
      </w:r>
      <w:r w:rsidR="00176572">
        <w:t xml:space="preserve"> the process is similar with the importing of the needed libraries and classes which are almost all the same as </w:t>
      </w:r>
      <w:r w:rsidR="001847BB">
        <w:t xml:space="preserve">the MLP </w:t>
      </w:r>
      <w:proofErr w:type="spellStart"/>
      <w:r w:rsidR="001847BB">
        <w:t>Classifier</w:t>
      </w:r>
      <w:ins w:id="60" w:author="Rachel" w:date="2020-06-01T22:23:00Z">
        <w:r>
          <w:t>;</w:t>
        </w:r>
      </w:ins>
      <w:del w:id="61" w:author="Rachel" w:date="2020-06-01T22:23:00Z">
        <w:r w:rsidR="001847BB" w:rsidDel="007D1312">
          <w:delText>,</w:delText>
        </w:r>
        <w:r w:rsidR="001847BB" w:rsidDel="0009797D">
          <w:delText xml:space="preserve"> T</w:delText>
        </w:r>
      </w:del>
      <w:ins w:id="62" w:author="Rachel" w:date="2020-06-01T22:23:00Z">
        <w:r w:rsidR="0009797D">
          <w:t>t</w:t>
        </w:r>
      </w:ins>
      <w:r w:rsidR="001847BB">
        <w:t>he</w:t>
      </w:r>
      <w:proofErr w:type="spellEnd"/>
      <w:r w:rsidR="001847BB">
        <w:t xml:space="preserve"> only two that differ are the Random Forest </w:t>
      </w:r>
      <w:r w:rsidR="000908A6">
        <w:t>Classifier</w:t>
      </w:r>
      <w:r w:rsidR="001847BB">
        <w:t xml:space="preserve"> class</w:t>
      </w:r>
      <w:ins w:id="63" w:author="Rachel" w:date="2020-06-01T22:23:00Z">
        <w:r w:rsidR="0009797D">
          <w:t xml:space="preserve"> being used</w:t>
        </w:r>
      </w:ins>
      <w:r w:rsidR="001847BB">
        <w:t xml:space="preserve"> instead of the MLP Classifier</w:t>
      </w:r>
      <w:r w:rsidR="005A15A7">
        <w:t xml:space="preserve"> class as</w:t>
      </w:r>
      <w:r w:rsidR="00957C60">
        <w:t xml:space="preserve"> </w:t>
      </w:r>
      <w:r w:rsidR="005A15A7">
        <w:t xml:space="preserve">well as </w:t>
      </w:r>
      <w:proofErr w:type="spellStart"/>
      <w:r w:rsidR="005A15A7">
        <w:t>GridSearchCV</w:t>
      </w:r>
      <w:proofErr w:type="spellEnd"/>
      <w:r w:rsidR="005A15A7">
        <w:t xml:space="preserve"> instead of </w:t>
      </w:r>
      <w:r w:rsidR="00957C60">
        <w:t xml:space="preserve">the </w:t>
      </w:r>
      <w:r w:rsidR="005A15A7">
        <w:t>Standard Scaler class.</w:t>
      </w:r>
      <w:r w:rsidR="00821E1B">
        <w:t xml:space="preserve"> This is </w:t>
      </w:r>
      <w:ins w:id="64" w:author="Rachel" w:date="2020-06-01T22:24:00Z">
        <w:r w:rsidR="0009797D">
          <w:t xml:space="preserve">necessary </w:t>
        </w:r>
      </w:ins>
      <w:ins w:id="65" w:author="Rachel" w:date="2020-06-01T22:31:00Z">
        <w:r w:rsidR="0009797D">
          <w:t xml:space="preserve">as they </w:t>
        </w:r>
      </w:ins>
      <w:ins w:id="66" w:author="Rachel" w:date="2020-06-01T22:32:00Z">
        <w:r w:rsidR="0009797D">
          <w:t xml:space="preserve">are a </w:t>
        </w:r>
      </w:ins>
      <w:del w:id="67" w:author="Rachel" w:date="2020-06-01T22:32:00Z">
        <w:r w:rsidR="00821E1B" w:rsidDel="0009797D">
          <w:delText xml:space="preserve">due to them being a </w:delText>
        </w:r>
      </w:del>
      <w:r w:rsidR="00821E1B">
        <w:t>different classifier and hav</w:t>
      </w:r>
      <w:ins w:id="68" w:author="Rachel" w:date="2020-06-01T22:32:00Z">
        <w:r w:rsidR="0009797D">
          <w:t>e</w:t>
        </w:r>
      </w:ins>
      <w:del w:id="69" w:author="Rachel" w:date="2020-06-01T22:32:00Z">
        <w:r w:rsidR="00821E1B" w:rsidDel="0009797D">
          <w:delText>ing</w:delText>
        </w:r>
      </w:del>
      <w:r w:rsidR="00821E1B">
        <w:t xml:space="preserve"> a different </w:t>
      </w:r>
      <w:r w:rsidR="00505115">
        <w:t>possible approach to preprocessing.</w:t>
      </w:r>
      <w:r w:rsidR="00DA5FEF">
        <w:t xml:space="preserve"> </w:t>
      </w:r>
      <w:r w:rsidR="00BE0E28">
        <w:t>[2]</w:t>
      </w:r>
    </w:p>
    <w:p w14:paraId="2B30D590" w14:textId="56ADC435" w:rsidR="008E0119" w:rsidRDefault="005754D3" w:rsidP="00F9453A">
      <w:pPr>
        <w:jc w:val="both"/>
      </w:pPr>
      <w:ins w:id="70" w:author="Rachel" w:date="2020-06-01T22:35:00Z">
        <w:r>
          <w:t>It is known that p</w:t>
        </w:r>
      </w:ins>
      <w:ins w:id="71" w:author="Rachel" w:date="2020-06-01T22:36:00Z">
        <w:r>
          <w:t xml:space="preserve">re-processing </w:t>
        </w:r>
      </w:ins>
      <w:r w:rsidR="00DA5FEF">
        <w:t xml:space="preserve">RF Classifier’s </w:t>
      </w:r>
      <w:proofErr w:type="spellStart"/>
      <w:r w:rsidR="00DA5FEF">
        <w:t>data</w:t>
      </w:r>
      <w:del w:id="72" w:author="Rachel" w:date="2020-06-01T22:36:00Z">
        <w:r w:rsidR="00DA5FEF" w:rsidDel="005754D3">
          <w:delText xml:space="preserve"> </w:delText>
        </w:r>
        <w:r w:rsidR="0031425A" w:rsidDel="005754D3">
          <w:delText>being preprocessed is known to</w:delText>
        </w:r>
      </w:del>
      <w:ins w:id="73" w:author="Rachel" w:date="2020-06-01T22:36:00Z">
        <w:r>
          <w:t>does</w:t>
        </w:r>
      </w:ins>
      <w:proofErr w:type="spellEnd"/>
      <w:r w:rsidR="0031425A">
        <w:t xml:space="preserve"> not affect the effectiveness of </w:t>
      </w:r>
      <w:r w:rsidR="00EA4E1D">
        <w:t xml:space="preserve">the classifier and therefore a different approach to preprocessing </w:t>
      </w:r>
      <w:r w:rsidR="004F3E3D">
        <w:t>must</w:t>
      </w:r>
      <w:r w:rsidR="00EA4E1D">
        <w:t xml:space="preserve"> b</w:t>
      </w:r>
      <w:r w:rsidR="00F65E3A">
        <w:t>e</w:t>
      </w:r>
      <w:r w:rsidR="00EA4E1D">
        <w:t xml:space="preserve"> taken. This is by ‘preprocessing’ the </w:t>
      </w:r>
      <w:r w:rsidR="00F65E3A">
        <w:t xml:space="preserve">parameters of the </w:t>
      </w:r>
      <w:r w:rsidR="00330A1D">
        <w:t xml:space="preserve">classifier itself instead using </w:t>
      </w:r>
      <w:proofErr w:type="spellStart"/>
      <w:r w:rsidR="00330A1D">
        <w:t>GridSearchCV</w:t>
      </w:r>
      <w:proofErr w:type="spellEnd"/>
      <w:r w:rsidR="001A0624">
        <w:t xml:space="preserve"> to ge</w:t>
      </w:r>
      <w:r w:rsidR="00551044">
        <w:t>t</w:t>
      </w:r>
      <w:r w:rsidR="001A0624">
        <w:t xml:space="preserve"> the best </w:t>
      </w:r>
      <w:commentRangeStart w:id="74"/>
      <w:r w:rsidR="00F65E3A">
        <w:t>possible</w:t>
      </w:r>
      <w:commentRangeEnd w:id="74"/>
      <w:r>
        <w:rPr>
          <w:rStyle w:val="CommentReference"/>
        </w:rPr>
        <w:commentReference w:id="74"/>
      </w:r>
      <w:r w:rsidR="001A0624">
        <w:t xml:space="preserve"> </w:t>
      </w:r>
      <w:ins w:id="75" w:author="Christopher Greer" w:date="2020-06-02T13:23:00Z">
        <w:r w:rsidR="00941F05">
          <w:t xml:space="preserve">parameters </w:t>
        </w:r>
      </w:ins>
      <w:r w:rsidR="001A0624">
        <w:t>for the classifier.</w:t>
      </w:r>
      <w:r w:rsidR="00743158">
        <w:t xml:space="preserve"> This is </w:t>
      </w:r>
      <w:ins w:id="76" w:author="Rachel" w:date="2020-06-01T22:37:00Z">
        <w:r>
          <w:t xml:space="preserve">achieved </w:t>
        </w:r>
      </w:ins>
      <w:r w:rsidR="00743158">
        <w:t xml:space="preserve">by </w:t>
      </w:r>
      <w:ins w:id="77" w:author="Rachel" w:date="2020-06-01T22:37:00Z">
        <w:r>
          <w:t xml:space="preserve">first </w:t>
        </w:r>
      </w:ins>
      <w:r w:rsidR="00743158">
        <w:t>creating an</w:t>
      </w:r>
      <w:r w:rsidR="009C07B3">
        <w:t xml:space="preserve">d fitting a test RF Classifier </w:t>
      </w:r>
      <w:del w:id="78" w:author="Rachel" w:date="2020-06-01T22:37:00Z">
        <w:r w:rsidR="009C07B3" w:rsidDel="005754D3">
          <w:delText xml:space="preserve">first </w:delText>
        </w:r>
      </w:del>
      <w:r w:rsidR="009C07B3">
        <w:t xml:space="preserve">and </w:t>
      </w:r>
      <w:ins w:id="79" w:author="Rachel" w:date="2020-06-01T22:37:00Z">
        <w:r>
          <w:t xml:space="preserve">then </w:t>
        </w:r>
      </w:ins>
      <w:r w:rsidR="002F3072">
        <w:t>initializing a parameters dictionary variable that contains a list of estimators and a list of max de</w:t>
      </w:r>
      <w:r w:rsidR="00581261">
        <w:t>pths.</w:t>
      </w:r>
      <w:r w:rsidR="00CE040C">
        <w:t xml:space="preserve"> </w:t>
      </w:r>
      <w:ins w:id="80" w:author="Rachel" w:date="2020-06-01T22:38:00Z">
        <w:r>
          <w:t xml:space="preserve">Using </w:t>
        </w:r>
      </w:ins>
      <w:del w:id="81" w:author="Rachel" w:date="2020-06-01T22:38:00Z">
        <w:r w:rsidR="00CE040C" w:rsidDel="005754D3">
          <w:delText xml:space="preserve">Putting </w:delText>
        </w:r>
      </w:del>
      <w:r w:rsidR="00CE040C">
        <w:t>this dictionary</w:t>
      </w:r>
      <w:ins w:id="82" w:author="Rachel" w:date="2020-06-01T22:38:00Z">
        <w:r>
          <w:t xml:space="preserve"> as well as </w:t>
        </w:r>
      </w:ins>
      <w:del w:id="83" w:author="Rachel" w:date="2020-06-01T22:38:00Z">
        <w:r w:rsidR="00CE040C" w:rsidDel="005754D3">
          <w:delText xml:space="preserve"> and </w:delText>
        </w:r>
      </w:del>
      <w:r w:rsidR="00CE040C">
        <w:t xml:space="preserve">the </w:t>
      </w:r>
      <w:r w:rsidR="00A26892">
        <w:t>c</w:t>
      </w:r>
      <w:r w:rsidR="00CE040C">
        <w:t>lassifier</w:t>
      </w:r>
      <w:del w:id="84" w:author="Rachel" w:date="2020-06-01T22:38:00Z">
        <w:r w:rsidR="00CE040C" w:rsidDel="005754D3">
          <w:delText xml:space="preserve"> in</w:delText>
        </w:r>
      </w:del>
      <w:r w:rsidR="00CE040C">
        <w:t xml:space="preserve"> as parameters for the </w:t>
      </w:r>
      <w:proofErr w:type="spellStart"/>
      <w:r w:rsidR="00A26892">
        <w:t>GridSearchCV</w:t>
      </w:r>
      <w:proofErr w:type="spellEnd"/>
      <w:r w:rsidR="00A26892">
        <w:t xml:space="preserve"> will allow for the best values for Depth and estimators to be found.</w:t>
      </w:r>
      <w:r w:rsidR="006122DC">
        <w:t>[2]</w:t>
      </w:r>
      <w:r w:rsidR="00A26892">
        <w:t xml:space="preserve"> </w:t>
      </w:r>
      <w:del w:id="85" w:author="Rachel" w:date="2020-06-01T22:38:00Z">
        <w:r w:rsidR="00A26892" w:rsidDel="005754D3">
          <w:delText xml:space="preserve">This </w:delText>
        </w:r>
      </w:del>
      <w:ins w:id="86" w:author="Rachel" w:date="2020-06-01T22:38:00Z">
        <w:r>
          <w:t xml:space="preserve">These </w:t>
        </w:r>
      </w:ins>
      <w:r w:rsidR="00A26892">
        <w:t xml:space="preserve">can then be used as the parameters for the actual classifier when </w:t>
      </w:r>
      <w:r w:rsidR="00875530">
        <w:t>it’s</w:t>
      </w:r>
      <w:r w:rsidR="00A26892">
        <w:t xml:space="preserve"> made and fitted</w:t>
      </w:r>
      <w:r w:rsidR="00875530">
        <w:t xml:space="preserve">, </w:t>
      </w:r>
      <w:r w:rsidR="00A26892">
        <w:t>which would be the next step. Running this new class</w:t>
      </w:r>
      <w:r w:rsidR="00415A52">
        <w:t xml:space="preserve"> </w:t>
      </w:r>
      <w:r w:rsidR="001609CF">
        <w:t>w</w:t>
      </w:r>
      <w:r w:rsidR="00415A52">
        <w:t xml:space="preserve">ith the best </w:t>
      </w:r>
      <w:r w:rsidR="001609CF">
        <w:t xml:space="preserve">parameters should allow for the most effective RF </w:t>
      </w:r>
      <w:r w:rsidR="000D3257">
        <w:t xml:space="preserve">classifier </w:t>
      </w:r>
      <w:r w:rsidR="001609CF">
        <w:t>possible.</w:t>
      </w:r>
      <w:r w:rsidR="000D3257">
        <w:t xml:space="preserve"> </w:t>
      </w:r>
      <w:ins w:id="87" w:author="Rachel" w:date="2020-06-01T22:39:00Z">
        <w:r>
          <w:t xml:space="preserve">Assessment will be possible </w:t>
        </w:r>
      </w:ins>
      <w:del w:id="88" w:author="Rachel" w:date="2020-06-01T22:39:00Z">
        <w:r w:rsidR="000D3257" w:rsidDel="005754D3">
          <w:delText xml:space="preserve">This will be able to be </w:delText>
        </w:r>
        <w:r w:rsidR="00013656" w:rsidDel="005754D3">
          <w:delText xml:space="preserve">assessed </w:delText>
        </w:r>
      </w:del>
      <w:r w:rsidR="00013656">
        <w:t xml:space="preserve">when the results are </w:t>
      </w:r>
      <w:r w:rsidR="003627DB">
        <w:t>outputted in</w:t>
      </w:r>
      <w:r w:rsidR="007A7C52">
        <w:t xml:space="preserve"> the same way as</w:t>
      </w:r>
      <w:r w:rsidR="00B84736">
        <w:t xml:space="preserve"> was done with</w:t>
      </w:r>
      <w:r w:rsidR="007A7C52">
        <w:t xml:space="preserve"> the </w:t>
      </w:r>
      <w:proofErr w:type="spellStart"/>
      <w:r w:rsidR="00C56514">
        <w:t>MLPClassifie</w:t>
      </w:r>
      <w:r w:rsidR="008B44DA">
        <w:t>r</w:t>
      </w:r>
      <w:proofErr w:type="spellEnd"/>
      <w:r w:rsidR="008B44DA">
        <w:t>.</w:t>
      </w:r>
      <w:r w:rsidR="00E87796">
        <w:t xml:space="preserve"> Looking at this we can then see if adding the additional data in the same way as we </w:t>
      </w:r>
      <w:r w:rsidR="00C8731B">
        <w:t>did for the MLP Classifier has an affect on performance. If it does</w:t>
      </w:r>
      <w:r w:rsidR="00270B10">
        <w:t xml:space="preserve"> allow for a higher precision, recall,</w:t>
      </w:r>
      <w:r w:rsidR="00F901D1">
        <w:t xml:space="preserve"> </w:t>
      </w:r>
      <w:r w:rsidR="00D1627B">
        <w:t>score and accuracy then it shall be used. The likely configuration of this will be the same as the MLP Classifier</w:t>
      </w:r>
      <w:r w:rsidR="008D6FF8">
        <w:t xml:space="preserve"> where enough of </w:t>
      </w:r>
      <w:r w:rsidR="009426D2">
        <w:t xml:space="preserve">memorable and non-memorable date </w:t>
      </w:r>
      <w:r w:rsidR="008D6FF8">
        <w:t xml:space="preserve">are added to balance the ratio. </w:t>
      </w:r>
      <w:r w:rsidR="000B0F86">
        <w:t>The only issue</w:t>
      </w:r>
      <w:del w:id="89" w:author="Rachel" w:date="2020-06-01T22:41:00Z">
        <w:r w:rsidR="000B0F86" w:rsidDel="005754D3">
          <w:delText>s</w:delText>
        </w:r>
      </w:del>
      <w:r w:rsidR="000B0F86">
        <w:t xml:space="preserve"> with adding data is that the </w:t>
      </w:r>
      <w:proofErr w:type="spellStart"/>
      <w:r w:rsidR="006A29F2">
        <w:t>GridSearchCV</w:t>
      </w:r>
      <w:proofErr w:type="spellEnd"/>
      <w:r w:rsidR="006A29F2">
        <w:t xml:space="preserve"> will have to be </w:t>
      </w:r>
      <w:ins w:id="90" w:author="Rachel" w:date="2020-06-01T22:41:00Z">
        <w:r>
          <w:t xml:space="preserve">repeated </w:t>
        </w:r>
      </w:ins>
      <w:del w:id="91" w:author="Rachel" w:date="2020-06-01T22:41:00Z">
        <w:r w:rsidR="006A29F2" w:rsidDel="005754D3">
          <w:delText xml:space="preserve">run again </w:delText>
        </w:r>
      </w:del>
      <w:r w:rsidR="006A29F2">
        <w:t xml:space="preserve">to get new best values </w:t>
      </w:r>
      <w:r w:rsidR="00F71BC1">
        <w:t>for depth and</w:t>
      </w:r>
      <w:r w:rsidR="004E45E9">
        <w:t xml:space="preserve"> the number of</w:t>
      </w:r>
      <w:r w:rsidR="00F71BC1">
        <w:t xml:space="preserve"> estimators</w:t>
      </w:r>
      <w:r w:rsidR="004E45E9">
        <w:t xml:space="preserve"> as the data size </w:t>
      </w:r>
      <w:r w:rsidR="00812D35">
        <w:t>would</w:t>
      </w:r>
      <w:r w:rsidR="004E45E9">
        <w:t xml:space="preserve"> now </w:t>
      </w:r>
      <w:r w:rsidR="00812D35">
        <w:t xml:space="preserve">be </w:t>
      </w:r>
      <w:r w:rsidR="004E45E9">
        <w:t>larger.</w:t>
      </w:r>
      <w:r w:rsidR="00272AB3">
        <w:t>[2]</w:t>
      </w:r>
      <w:r w:rsidR="00812D35">
        <w:t xml:space="preserve"> </w:t>
      </w:r>
      <w:r w:rsidR="009B360B">
        <w:t xml:space="preserve">Once the best parameters have been </w:t>
      </w:r>
      <w:ins w:id="92" w:author="Rachel" w:date="2020-06-01T22:42:00Z">
        <w:r>
          <w:t>found</w:t>
        </w:r>
      </w:ins>
      <w:del w:id="93" w:author="Rachel" w:date="2020-06-01T22:42:00Z">
        <w:r w:rsidR="009B360B" w:rsidDel="005754D3">
          <w:delText>gotte</w:delText>
        </w:r>
        <w:r w:rsidR="002B0A23" w:rsidDel="005754D3">
          <w:delText>n</w:delText>
        </w:r>
      </w:del>
      <w:ins w:id="94" w:author="Rachel" w:date="2020-06-01T22:43:00Z">
        <w:r>
          <w:t xml:space="preserve"> they </w:t>
        </w:r>
      </w:ins>
      <w:del w:id="95" w:author="Rachel" w:date="2020-06-01T22:43:00Z">
        <w:r w:rsidR="004C37DC" w:rsidDel="005754D3">
          <w:delText xml:space="preserve"> </w:delText>
        </w:r>
        <w:r w:rsidR="00A959AD" w:rsidDel="005754D3">
          <w:delText xml:space="preserve">these </w:delText>
        </w:r>
      </w:del>
      <w:r w:rsidR="00A959AD">
        <w:t xml:space="preserve">can then be given to a new </w:t>
      </w:r>
      <w:r w:rsidR="00247200">
        <w:t>classifier</w:t>
      </w:r>
      <w:r w:rsidR="00A959AD">
        <w:t xml:space="preserve"> when its function is called</w:t>
      </w:r>
      <w:r w:rsidR="00147DC8">
        <w:t xml:space="preserve"> which can then be fit</w:t>
      </w:r>
      <w:r w:rsidR="0017111F">
        <w:t xml:space="preserve"> with </w:t>
      </w:r>
      <w:r w:rsidR="006A6C8B">
        <w:t xml:space="preserve">the </w:t>
      </w:r>
      <w:r w:rsidR="0017111F">
        <w:t>new data</w:t>
      </w:r>
      <w:r w:rsidR="006A6C8B">
        <w:t xml:space="preserve">. </w:t>
      </w:r>
      <w:commentRangeStart w:id="96"/>
      <w:del w:id="97" w:author="Christopher Greer" w:date="2020-06-02T13:24:00Z">
        <w:r w:rsidR="006A6C8B" w:rsidDel="00941F05">
          <w:delText xml:space="preserve">Looking </w:delText>
        </w:r>
      </w:del>
      <w:del w:id="98" w:author="Christopher Greer" w:date="2020-06-02T13:23:00Z">
        <w:r w:rsidR="006A6C8B" w:rsidDel="00941F05">
          <w:delText xml:space="preserve">out </w:delText>
        </w:r>
      </w:del>
      <w:del w:id="99" w:author="Christopher Greer" w:date="2020-06-02T13:24:00Z">
        <w:r w:rsidR="006A6C8B" w:rsidDel="00941F05">
          <w:delText xml:space="preserve">the </w:delText>
        </w:r>
        <w:r w:rsidR="005539D3" w:rsidDel="00941F05">
          <w:delText>analysis</w:delText>
        </w:r>
        <w:r w:rsidR="006A6C8B" w:rsidDel="00941F05">
          <w:delText xml:space="preserve"> </w:delText>
        </w:r>
      </w:del>
      <w:del w:id="100" w:author="Christopher Greer" w:date="2020-06-02T13:23:00Z">
        <w:r w:rsidR="006A6C8B" w:rsidDel="00941F05">
          <w:delText xml:space="preserve">of thee </w:delText>
        </w:r>
      </w:del>
      <w:del w:id="101" w:author="Christopher Greer" w:date="2020-06-02T13:24:00Z">
        <w:r w:rsidR="006A6C8B" w:rsidDel="00941F05">
          <w:delText xml:space="preserve">outputs like before the parameters can be dialed into get the </w:delText>
        </w:r>
        <w:r w:rsidR="00E326FA" w:rsidDel="00941F05">
          <w:delText>best</w:delText>
        </w:r>
        <w:r w:rsidR="006A6C8B" w:rsidDel="00941F05">
          <w:delText xml:space="preserve"> values</w:delText>
        </w:r>
        <w:commentRangeEnd w:id="96"/>
        <w:r w:rsidR="006C24C6" w:rsidDel="00941F05">
          <w:rPr>
            <w:rStyle w:val="CommentReference"/>
          </w:rPr>
          <w:commentReference w:id="96"/>
        </w:r>
        <w:r w:rsidR="006A6C8B" w:rsidDel="00941F05">
          <w:delText>.</w:delText>
        </w:r>
        <w:r w:rsidR="005539D3" w:rsidDel="00941F05">
          <w:delText xml:space="preserve"> </w:delText>
        </w:r>
      </w:del>
      <w:ins w:id="102" w:author="Rachel" w:date="2020-06-01T22:47:00Z">
        <w:r w:rsidR="006C24C6">
          <w:t>In my opinion</w:t>
        </w:r>
      </w:ins>
      <w:ins w:id="103" w:author="Rachel" w:date="2020-06-01T22:48:00Z">
        <w:r w:rsidR="006C24C6">
          <w:t xml:space="preserve">, this should produce </w:t>
        </w:r>
      </w:ins>
      <w:del w:id="104" w:author="Rachel" w:date="2020-06-01T22:48:00Z">
        <w:r w:rsidR="005539D3" w:rsidDel="006C24C6">
          <w:delText xml:space="preserve">This should give it </w:delText>
        </w:r>
      </w:del>
      <w:r w:rsidR="005539D3">
        <w:t>better overall effectiveness</w:t>
      </w:r>
      <w:del w:id="105" w:author="Rachel" w:date="2020-06-01T22:48:00Z">
        <w:r w:rsidR="008E0119" w:rsidDel="006C24C6">
          <w:delText xml:space="preserve"> in my opinion</w:delText>
        </w:r>
      </w:del>
      <w:r w:rsidR="008E0119">
        <w:t xml:space="preserve"> than the MLP Classifier.</w:t>
      </w:r>
    </w:p>
    <w:p w14:paraId="72D4901B" w14:textId="0B69C0BE" w:rsidR="008E0119" w:rsidRPr="009D0820" w:rsidRDefault="008E0119" w:rsidP="008E011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D0820">
        <w:rPr>
          <w:sz w:val="24"/>
          <w:szCs w:val="24"/>
        </w:rPr>
        <w:t>Results</w:t>
      </w:r>
    </w:p>
    <w:p w14:paraId="111C3D03" w14:textId="6205989C" w:rsidR="00E80718" w:rsidDel="000E5D11" w:rsidRDefault="009D0820" w:rsidP="00B16D21">
      <w:pPr>
        <w:pStyle w:val="Text"/>
        <w:ind w:firstLine="0"/>
        <w:rPr>
          <w:del w:id="106" w:author="Christopher Greer" w:date="2020-06-02T13:39:00Z"/>
        </w:rPr>
      </w:pPr>
      <w:r>
        <w:t xml:space="preserve">Now that the classifiers have been appropriately </w:t>
      </w:r>
      <w:r w:rsidR="00245E19">
        <w:t>constructed,</w:t>
      </w:r>
      <w:r>
        <w:t xml:space="preserve"> we can begin to look at how effective each </w:t>
      </w:r>
      <w:ins w:id="107" w:author="Rachel" w:date="2020-06-01T22:48:00Z">
        <w:r w:rsidR="006C24C6">
          <w:t xml:space="preserve">one </w:t>
        </w:r>
      </w:ins>
      <w:r>
        <w:t>is</w:t>
      </w:r>
      <w:ins w:id="108" w:author="Rachel" w:date="2020-06-01T22:49:00Z">
        <w:r w:rsidR="006C24C6">
          <w:t>,</w:t>
        </w:r>
      </w:ins>
      <w:del w:id="109" w:author="Rachel" w:date="2020-06-01T22:49:00Z">
        <w:r w:rsidDel="006C24C6">
          <w:delText xml:space="preserve"> and</w:delText>
        </w:r>
      </w:del>
      <w:r>
        <w:t xml:space="preserve"> what the best configurations are for them</w:t>
      </w:r>
      <w:r w:rsidR="00DA6817">
        <w:t xml:space="preserve"> and how they compare to each other.</w:t>
      </w:r>
      <w:r w:rsidR="00245E19">
        <w:t xml:space="preserve"> </w:t>
      </w:r>
    </w:p>
    <w:p w14:paraId="03744AB8" w14:textId="77777777" w:rsidR="00357175" w:rsidDel="000E5D11" w:rsidRDefault="00357175" w:rsidP="00B16D21">
      <w:pPr>
        <w:pStyle w:val="Text"/>
        <w:ind w:firstLine="0"/>
        <w:rPr>
          <w:del w:id="110" w:author="Christopher Greer" w:date="2020-06-02T13:39:00Z"/>
        </w:rPr>
      </w:pPr>
    </w:p>
    <w:p w14:paraId="3A7EBE6B" w14:textId="77777777" w:rsidR="00357175" w:rsidRDefault="00357175" w:rsidP="00B16D21">
      <w:pPr>
        <w:pStyle w:val="Text"/>
        <w:ind w:firstLine="0"/>
      </w:pPr>
    </w:p>
    <w:p w14:paraId="7ED34D1B" w14:textId="3E2A412A" w:rsidR="00357175" w:rsidRPr="00357175" w:rsidRDefault="00357175" w:rsidP="00357175">
      <w:pPr>
        <w:pStyle w:val="Text"/>
        <w:numPr>
          <w:ilvl w:val="0"/>
          <w:numId w:val="8"/>
        </w:numPr>
        <w:rPr>
          <w:sz w:val="24"/>
          <w:szCs w:val="24"/>
        </w:rPr>
      </w:pPr>
      <w:r w:rsidRPr="00357175">
        <w:rPr>
          <w:sz w:val="24"/>
          <w:szCs w:val="24"/>
        </w:rPr>
        <w:t>1.</w:t>
      </w:r>
      <w:r w:rsidR="00E477C9" w:rsidRPr="00E477C9">
        <w:rPr>
          <w:sz w:val="22"/>
          <w:szCs w:val="22"/>
        </w:rPr>
        <w:t>MLP Classifier Results</w:t>
      </w:r>
    </w:p>
    <w:p w14:paraId="571AC847" w14:textId="522FBA7E" w:rsidR="00F66F7E" w:rsidRDefault="00245E19" w:rsidP="00B16D21">
      <w:pPr>
        <w:pStyle w:val="Text"/>
        <w:ind w:firstLine="0"/>
      </w:pPr>
      <w:r>
        <w:t xml:space="preserve">This will </w:t>
      </w:r>
      <w:r w:rsidR="00DF1419">
        <w:t>firstly</w:t>
      </w:r>
      <w:r>
        <w:t xml:space="preserve"> be </w:t>
      </w:r>
      <w:ins w:id="111" w:author="Rachel" w:date="2020-06-01T22:50:00Z">
        <w:r w:rsidR="006C24C6">
          <w:t>per</w:t>
        </w:r>
      </w:ins>
      <w:ins w:id="112" w:author="Rachel" w:date="2020-06-01T22:51:00Z">
        <w:r w:rsidR="006C24C6">
          <w:t>formed</w:t>
        </w:r>
      </w:ins>
      <w:ins w:id="113" w:author="Rachel" w:date="2020-06-01T22:50:00Z">
        <w:r w:rsidR="006C24C6">
          <w:t xml:space="preserve"> using </w:t>
        </w:r>
      </w:ins>
      <w:del w:id="114" w:author="Rachel" w:date="2020-06-01T22:51:00Z">
        <w:r w:rsidR="00DF1419" w:rsidDel="006C24C6">
          <w:delText>done</w:delText>
        </w:r>
        <w:r w:rsidDel="006C24C6">
          <w:delText xml:space="preserve"> with </w:delText>
        </w:r>
      </w:del>
      <w:r>
        <w:t xml:space="preserve">the MLP </w:t>
      </w:r>
      <w:r w:rsidR="00A0247A">
        <w:t>Classifier with</w:t>
      </w:r>
      <w:r w:rsidR="008C5F04">
        <w:t xml:space="preserve"> </w:t>
      </w:r>
      <w:r w:rsidR="000646C1">
        <w:t>no pre-processing, pre-processing</w:t>
      </w:r>
      <w:r w:rsidR="00DA4BA0">
        <w:t>, no additional data and additional data.</w:t>
      </w:r>
      <w:r w:rsidR="006B1154">
        <w:t xml:space="preserve"> </w:t>
      </w:r>
      <w:commentRangeStart w:id="115"/>
      <w:r w:rsidR="006B1154">
        <w:t>With the pre-preprocess</w:t>
      </w:r>
      <w:ins w:id="116" w:author="Christopher Greer" w:date="2020-06-02T13:24:00Z">
        <w:r w:rsidR="00941F05">
          <w:t>ing</w:t>
        </w:r>
      </w:ins>
      <w:del w:id="117" w:author="Christopher Greer" w:date="2020-06-02T13:24:00Z">
        <w:r w:rsidR="006B1154" w:rsidDel="00941F05">
          <w:delText>ed</w:delText>
        </w:r>
      </w:del>
      <w:r w:rsidR="006B1154">
        <w:t xml:space="preserve"> </w:t>
      </w:r>
      <w:del w:id="118" w:author="Christopher Greer" w:date="2020-06-02T13:25:00Z">
        <w:r w:rsidR="006B1154" w:rsidDel="00941F05">
          <w:delText xml:space="preserve">data </w:delText>
        </w:r>
      </w:del>
      <w:ins w:id="119" w:author="Christopher Greer" w:date="2020-06-02T13:25:00Z">
        <w:r w:rsidR="00941F05">
          <w:t>done</w:t>
        </w:r>
      </w:ins>
      <w:del w:id="120" w:author="Christopher Greer" w:date="2020-06-02T13:25:00Z">
        <w:r w:rsidR="006B1154" w:rsidDel="00941F05">
          <w:delText xml:space="preserve">being </w:delText>
        </w:r>
      </w:del>
      <w:ins w:id="121" w:author="Christopher Greer" w:date="2020-06-02T13:25:00Z">
        <w:r w:rsidR="00941F05">
          <w:t xml:space="preserve"> </w:t>
        </w:r>
      </w:ins>
      <w:r w:rsidR="006B1154">
        <w:t xml:space="preserve">after </w:t>
      </w:r>
      <w:del w:id="122" w:author="Christopher Greer" w:date="2020-06-02T13:25:00Z">
        <w:r w:rsidR="006B1154" w:rsidDel="00941F05">
          <w:delText xml:space="preserve">the </w:delText>
        </w:r>
      </w:del>
      <w:ins w:id="123" w:author="Christopher Greer" w:date="2020-06-02T13:25:00Z">
        <w:r w:rsidR="00941F05">
          <w:t>additional</w:t>
        </w:r>
        <w:r w:rsidR="00941F05">
          <w:t xml:space="preserve"> </w:t>
        </w:r>
      </w:ins>
      <w:r w:rsidR="006B1154">
        <w:t>data has been added</w:t>
      </w:r>
      <w:commentRangeEnd w:id="115"/>
      <w:r w:rsidR="009D2042">
        <w:rPr>
          <w:rStyle w:val="CommentReference"/>
        </w:rPr>
        <w:commentReference w:id="115"/>
      </w:r>
      <w:r w:rsidR="003D3EF4">
        <w:t>.</w:t>
      </w:r>
      <w:r w:rsidR="00DA4BA0">
        <w:t xml:space="preserve"> The results for this are as </w:t>
      </w:r>
      <w:r w:rsidR="00DA4BA0">
        <w:lastRenderedPageBreak/>
        <w:t>follows;</w:t>
      </w:r>
    </w:p>
    <w:p w14:paraId="0F97FC9E" w14:textId="534F41A6" w:rsidR="00232A3E" w:rsidRDefault="00A406A4" w:rsidP="00B16D21">
      <w:pPr>
        <w:pStyle w:val="Text"/>
        <w:ind w:firstLine="0"/>
      </w:pPr>
      <w:r w:rsidRPr="00A406A4">
        <w:rPr>
          <w:noProof/>
        </w:rPr>
        <w:drawing>
          <wp:inline distT="0" distB="0" distL="0" distR="0" wp14:anchorId="5DE46796" wp14:editId="5CCD5F2C">
            <wp:extent cx="299847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58F2" w14:textId="4A53191B" w:rsidR="00FB1E98" w:rsidRPr="009A1DCB" w:rsidRDefault="00FB1E98" w:rsidP="00B16D21">
      <w:pPr>
        <w:pStyle w:val="Text"/>
        <w:ind w:firstLine="0"/>
        <w:rPr>
          <w:sz w:val="16"/>
          <w:szCs w:val="16"/>
        </w:rPr>
      </w:pPr>
      <w:r w:rsidRPr="009A1DCB">
        <w:rPr>
          <w:sz w:val="16"/>
          <w:szCs w:val="16"/>
        </w:rPr>
        <w:t>Fig.1 Graphs showing the effects of preprocessing</w:t>
      </w:r>
      <w:r w:rsidR="009A1DCB">
        <w:rPr>
          <w:sz w:val="16"/>
          <w:szCs w:val="16"/>
        </w:rPr>
        <w:t xml:space="preserve"> data</w:t>
      </w:r>
      <w:r w:rsidRPr="009A1DCB">
        <w:rPr>
          <w:sz w:val="16"/>
          <w:szCs w:val="16"/>
        </w:rPr>
        <w:t xml:space="preserve"> and adding </w:t>
      </w:r>
      <w:r w:rsidR="009A1DCB">
        <w:rPr>
          <w:sz w:val="16"/>
          <w:szCs w:val="16"/>
        </w:rPr>
        <w:t xml:space="preserve">additional training </w:t>
      </w:r>
      <w:r w:rsidRPr="009A1DCB">
        <w:rPr>
          <w:sz w:val="16"/>
          <w:szCs w:val="16"/>
        </w:rPr>
        <w:t xml:space="preserve">data to </w:t>
      </w:r>
      <w:r w:rsidR="00E835E2" w:rsidRPr="009A1DCB">
        <w:rPr>
          <w:sz w:val="16"/>
          <w:szCs w:val="16"/>
        </w:rPr>
        <w:t>an</w:t>
      </w:r>
      <w:r w:rsidRPr="009A1DCB">
        <w:rPr>
          <w:sz w:val="16"/>
          <w:szCs w:val="16"/>
        </w:rPr>
        <w:t xml:space="preserve"> MLP Classifier</w:t>
      </w:r>
      <w:r w:rsidR="00F058E8">
        <w:rPr>
          <w:sz w:val="16"/>
          <w:szCs w:val="16"/>
        </w:rPr>
        <w:t xml:space="preserve"> to try and improve its </w:t>
      </w:r>
      <w:r w:rsidR="00E835E2">
        <w:rPr>
          <w:sz w:val="16"/>
          <w:szCs w:val="16"/>
        </w:rPr>
        <w:t>performance</w:t>
      </w:r>
    </w:p>
    <w:p w14:paraId="4C0063FD" w14:textId="258C793C" w:rsidR="00391FB0" w:rsidRDefault="00CE7543" w:rsidP="00B16D21">
      <w:pPr>
        <w:pStyle w:val="Text"/>
        <w:ind w:firstLine="0"/>
        <w:rPr>
          <w:ins w:id="124" w:author="Christopher Greer" w:date="2020-06-02T13:40:00Z"/>
        </w:rPr>
      </w:pPr>
      <w:del w:id="125" w:author="Rachel" w:date="2020-06-01T22:55:00Z">
        <w:r w:rsidDel="009D2042">
          <w:delText>From this data</w:delText>
        </w:r>
        <w:r w:rsidR="00F50CE8" w:rsidDel="009D2042">
          <w:delText xml:space="preserve"> </w:delText>
        </w:r>
      </w:del>
      <w:del w:id="126" w:author="Rachel" w:date="2020-06-01T22:56:00Z">
        <w:r w:rsidR="00F50CE8" w:rsidDel="009D2042">
          <w:delText>it</w:delText>
        </w:r>
      </w:del>
      <w:r w:rsidR="00F50CE8">
        <w:t xml:space="preserve"> </w:t>
      </w:r>
      <w:ins w:id="127" w:author="Rachel" w:date="2020-06-01T22:56:00Z">
        <w:r w:rsidR="009D2042">
          <w:t xml:space="preserve">It </w:t>
        </w:r>
      </w:ins>
      <w:r w:rsidR="00F50CE8">
        <w:t>is</w:t>
      </w:r>
      <w:r w:rsidR="000F6A18">
        <w:t xml:space="preserve"> not</w:t>
      </w:r>
      <w:del w:id="128" w:author="Rachel" w:date="2020-06-01T22:56:00Z">
        <w:r w:rsidR="000F6A18" w:rsidDel="009D2042">
          <w:delText xml:space="preserve"> very</w:delText>
        </w:r>
      </w:del>
      <w:r w:rsidR="00F50CE8">
        <w:t xml:space="preserve"> clear</w:t>
      </w:r>
      <w:r w:rsidR="00922D9E">
        <w:t xml:space="preserve"> </w:t>
      </w:r>
      <w:ins w:id="129" w:author="Rachel" w:date="2020-06-01T22:56:00Z">
        <w:r w:rsidR="009D2042">
          <w:t xml:space="preserve">from this data, however it appears that </w:t>
        </w:r>
      </w:ins>
      <w:del w:id="130" w:author="Rachel" w:date="2020-06-01T22:56:00Z">
        <w:r w:rsidR="00922D9E" w:rsidDel="009D2042">
          <w:delText xml:space="preserve">but </w:delText>
        </w:r>
      </w:del>
      <w:r w:rsidR="00922D9E">
        <w:t xml:space="preserve">there is </w:t>
      </w:r>
      <w:r w:rsidR="00F50CE8">
        <w:t xml:space="preserve">a general improvement when data is pre-processed compared to when it </w:t>
      </w:r>
      <w:r w:rsidR="00D358B2">
        <w:t>is not</w:t>
      </w:r>
      <w:r w:rsidR="00922D9E">
        <w:t xml:space="preserve">. This leads to a 2% </w:t>
      </w:r>
      <w:r w:rsidR="0044294D">
        <w:t>increase</w:t>
      </w:r>
      <w:r w:rsidR="00862F29">
        <w:t xml:space="preserve"> in </w:t>
      </w:r>
      <w:r w:rsidR="00A32F0D">
        <w:t>accuracy</w:t>
      </w:r>
      <w:r w:rsidR="00A5135B">
        <w:t xml:space="preserve"> </w:t>
      </w:r>
      <w:ins w:id="131" w:author="Rachel" w:date="2020-06-01T22:57:00Z">
        <w:r w:rsidR="009D2042">
          <w:t>al</w:t>
        </w:r>
      </w:ins>
      <w:r w:rsidR="00A5135B">
        <w:t xml:space="preserve">though </w:t>
      </w:r>
      <w:r w:rsidR="00862F29">
        <w:t>it</w:t>
      </w:r>
      <w:ins w:id="132" w:author="Rachel" w:date="2020-06-01T22:57:00Z">
        <w:r w:rsidR="009D2042">
          <w:t xml:space="preserve"> is</w:t>
        </w:r>
      </w:ins>
      <w:del w:id="133" w:author="Rachel" w:date="2020-06-01T22:57:00Z">
        <w:r w:rsidR="00862F29" w:rsidDel="009D2042">
          <w:delText>s</w:delText>
        </w:r>
      </w:del>
      <w:r w:rsidR="00862F29">
        <w:t xml:space="preserve"> not the best </w:t>
      </w:r>
      <w:r w:rsidR="00DB2D9A">
        <w:t>measurement for a classifier</w:t>
      </w:r>
      <w:r w:rsidR="00A5135B">
        <w:t>, h</w:t>
      </w:r>
      <w:r w:rsidR="002F6946">
        <w:t>owever</w:t>
      </w:r>
      <w:del w:id="134" w:author="Rachel" w:date="2020-06-01T23:00:00Z">
        <w:r w:rsidR="002F6946" w:rsidDel="009D2042">
          <w:delText>,</w:delText>
        </w:r>
      </w:del>
      <w:r w:rsidR="002F6946">
        <w:t xml:space="preserve"> </w:t>
      </w:r>
      <w:r w:rsidR="00682B23">
        <w:t xml:space="preserve">the </w:t>
      </w:r>
      <w:r w:rsidR="0044294D">
        <w:t>other values</w:t>
      </w:r>
      <w:r w:rsidR="00682B23">
        <w:t xml:space="preserve"> either stay the same or have a slight increase. For example,</w:t>
      </w:r>
      <w:r w:rsidR="00A5135B">
        <w:t xml:space="preserve"> </w:t>
      </w:r>
      <w:r w:rsidR="00F2388F">
        <w:t xml:space="preserve">Recall of Non-memorable images and the </w:t>
      </w:r>
      <w:r w:rsidR="00A5135B">
        <w:t>P</w:t>
      </w:r>
      <w:r w:rsidR="00F2388F">
        <w:t xml:space="preserve">recision of </w:t>
      </w:r>
      <w:r w:rsidR="00A5135B">
        <w:t>M</w:t>
      </w:r>
      <w:r w:rsidR="00F2388F">
        <w:t>emorable</w:t>
      </w:r>
      <w:r w:rsidR="00A32F0D">
        <w:t xml:space="preserve"> </w:t>
      </w:r>
      <w:r w:rsidR="00ED20CF">
        <w:t>stay at about the same whilst the rest of the values increase</w:t>
      </w:r>
      <w:ins w:id="135" w:author="Rachel" w:date="2020-06-01T23:01:00Z">
        <w:r w:rsidR="009D2042">
          <w:t xml:space="preserve"> by about </w:t>
        </w:r>
      </w:ins>
      <w:del w:id="136" w:author="Rachel" w:date="2020-06-01T23:01:00Z">
        <w:r w:rsidR="00ED20CF" w:rsidDel="009D2042">
          <w:delText xml:space="preserve">. This increase is of about </w:delText>
        </w:r>
      </w:del>
      <w:r w:rsidR="002F2D67">
        <w:t>2%, varying between 1-3%</w:t>
      </w:r>
      <w:r w:rsidR="00963A3E">
        <w:t xml:space="preserve">, depending on the </w:t>
      </w:r>
      <w:r w:rsidR="0095233C">
        <w:t xml:space="preserve">category. This means </w:t>
      </w:r>
      <w:ins w:id="137" w:author="Rachel" w:date="2020-06-01T23:01:00Z">
        <w:r w:rsidR="009D2042">
          <w:t xml:space="preserve">that </w:t>
        </w:r>
      </w:ins>
      <w:r w:rsidR="006D7606">
        <w:t xml:space="preserve">pre-processing data does improve the outcome, though without additional data non-memorable values are all seen to be very low </w:t>
      </w:r>
      <w:r w:rsidR="00AD1DE5">
        <w:t>when compared to memorable values.</w:t>
      </w:r>
      <w:r w:rsidR="00126413">
        <w:t xml:space="preserve"> This is as they sit below 12.5%</w:t>
      </w:r>
      <w:ins w:id="138" w:author="Rachel" w:date="2020-06-01T23:05:00Z">
        <w:r w:rsidR="007B335A">
          <w:t>,</w:t>
        </w:r>
      </w:ins>
      <w:r w:rsidR="00126413">
        <w:t xml:space="preserve"> but this is seen to improve with additional da</w:t>
      </w:r>
      <w:r w:rsidR="00A32F0D">
        <w:t>ta balancing the ratio of the training data.</w:t>
      </w:r>
      <w:r w:rsidR="00FE0C25">
        <w:t xml:space="preserve"> This is as it was found that there </w:t>
      </w:r>
      <w:r w:rsidR="004C1B76">
        <w:t>were</w:t>
      </w:r>
      <w:r w:rsidR="00FE0C25">
        <w:t xml:space="preserve"> </w:t>
      </w:r>
      <w:del w:id="139" w:author="Rachel" w:date="2020-06-01T23:09:00Z">
        <w:r w:rsidR="00FE0C25" w:rsidDel="007B335A">
          <w:delText xml:space="preserve">way </w:delText>
        </w:r>
      </w:del>
      <w:r w:rsidR="00FE0C25">
        <w:t xml:space="preserve">more memorable images in the original training data leading to an unbalanced </w:t>
      </w:r>
      <w:r w:rsidR="00E55BA9">
        <w:t>ratio which is rectified with additional data.</w:t>
      </w:r>
      <w:r w:rsidR="00880105">
        <w:t xml:space="preserve"> This leads non-memorable values to become closer to </w:t>
      </w:r>
      <w:r w:rsidR="00B2039B">
        <w:t>surpassing</w:t>
      </w:r>
      <w:r w:rsidR="00880105">
        <w:t xml:space="preserve"> memorable ones</w:t>
      </w:r>
      <w:r w:rsidR="000F61B0">
        <w:t xml:space="preserve"> though this can lead to memorable values decreasing. This can be seen in </w:t>
      </w:r>
      <w:r w:rsidR="00241D74">
        <w:t>P</w:t>
      </w:r>
      <w:r w:rsidR="000F61B0">
        <w:t xml:space="preserve">recision where memorable values go from </w:t>
      </w:r>
      <w:r w:rsidR="00004241">
        <w:t xml:space="preserve">90% to </w:t>
      </w:r>
      <w:r w:rsidR="00030147">
        <w:t xml:space="preserve">47% whilst non-memorable increases from 9% to </w:t>
      </w:r>
      <w:r w:rsidR="008D477C">
        <w:t xml:space="preserve">56%. </w:t>
      </w:r>
      <w:r w:rsidR="002E0B35">
        <w:t xml:space="preserve">This is the largest </w:t>
      </w:r>
      <w:r w:rsidR="004D32C2">
        <w:t xml:space="preserve">change </w:t>
      </w:r>
      <w:r w:rsidR="00B54886">
        <w:t>though</w:t>
      </w:r>
      <w:r w:rsidR="004D32C2">
        <w:t xml:space="preserve"> but </w:t>
      </w:r>
      <w:r w:rsidR="00B54886">
        <w:t>s</w:t>
      </w:r>
      <w:r w:rsidR="00D64ABE">
        <w:t>core</w:t>
      </w:r>
      <w:r w:rsidR="004D32C2">
        <w:t xml:space="preserve"> and </w:t>
      </w:r>
      <w:r w:rsidR="00B54886">
        <w:t>R</w:t>
      </w:r>
      <w:r w:rsidR="004D32C2">
        <w:t xml:space="preserve">ecall do follow suit and act </w:t>
      </w:r>
      <w:ins w:id="140" w:author="Rachel" w:date="2020-06-01T23:12:00Z">
        <w:r w:rsidR="007B335A">
          <w:t xml:space="preserve">in </w:t>
        </w:r>
      </w:ins>
      <w:r w:rsidR="004D32C2">
        <w:t>the same</w:t>
      </w:r>
      <w:ins w:id="141" w:author="Rachel" w:date="2020-06-01T23:12:00Z">
        <w:r w:rsidR="007B335A">
          <w:t xml:space="preserve"> way, altho</w:t>
        </w:r>
      </w:ins>
      <w:ins w:id="142" w:author="Rachel" w:date="2020-06-01T23:13:00Z">
        <w:r w:rsidR="007B335A">
          <w:t xml:space="preserve">ugh </w:t>
        </w:r>
      </w:ins>
      <w:del w:id="143" w:author="Rachel" w:date="2020-06-01T23:13:00Z">
        <w:r w:rsidR="004D32C2" w:rsidDel="007B335A">
          <w:delText xml:space="preserve"> just </w:delText>
        </w:r>
      </w:del>
      <w:r w:rsidR="004D32C2">
        <w:t>not</w:t>
      </w:r>
      <w:r w:rsidR="003447A5">
        <w:t xml:space="preserve"> with as</w:t>
      </w:r>
      <w:r w:rsidR="004D32C2">
        <w:t xml:space="preserve"> </w:t>
      </w:r>
      <w:r w:rsidR="003447A5">
        <w:t>large of a change.</w:t>
      </w:r>
      <w:r w:rsidR="009326BF">
        <w:t xml:space="preserve"> </w:t>
      </w:r>
      <w:r w:rsidR="002923F1">
        <w:t>Accuracy is also seen to decrease but</w:t>
      </w:r>
      <w:ins w:id="144" w:author="Rachel" w:date="2020-06-01T23:13:00Z">
        <w:r w:rsidR="007B335A">
          <w:t>,</w:t>
        </w:r>
      </w:ins>
      <w:r w:rsidR="002923F1">
        <w:t xml:space="preserve"> as stated</w:t>
      </w:r>
      <w:ins w:id="145" w:author="Rachel" w:date="2020-06-01T23:13:00Z">
        <w:r w:rsidR="007B335A">
          <w:t xml:space="preserve"> previously,</w:t>
        </w:r>
      </w:ins>
      <w:del w:id="146" w:author="Rachel" w:date="2020-06-01T23:13:00Z">
        <w:r w:rsidR="002923F1" w:rsidDel="007B335A">
          <w:delText xml:space="preserve"> before</w:delText>
        </w:r>
      </w:del>
      <w:r w:rsidR="002923F1">
        <w:t xml:space="preserve"> it is not a very good </w:t>
      </w:r>
      <w:ins w:id="147" w:author="Rachel" w:date="2020-06-01T23:13:00Z">
        <w:r w:rsidR="007B335A">
          <w:t xml:space="preserve">indication </w:t>
        </w:r>
      </w:ins>
      <w:del w:id="148" w:author="Rachel" w:date="2020-06-01T23:13:00Z">
        <w:r w:rsidR="002923F1" w:rsidDel="007B335A">
          <w:delText xml:space="preserve">tell </w:delText>
        </w:r>
      </w:del>
      <w:r w:rsidR="002923F1">
        <w:t xml:space="preserve">of the performance of a </w:t>
      </w:r>
      <w:r w:rsidR="000C76EC">
        <w:t>classifier</w:t>
      </w:r>
      <w:r w:rsidR="002923F1">
        <w:t xml:space="preserve"> and it is better to rel</w:t>
      </w:r>
      <w:r w:rsidR="00BF7D6C">
        <w:t>y on the other values. Overall</w:t>
      </w:r>
      <w:ins w:id="149" w:author="Rachel" w:date="2020-06-01T23:14:00Z">
        <w:r w:rsidR="007B335A">
          <w:t>,</w:t>
        </w:r>
      </w:ins>
      <w:del w:id="150" w:author="Rachel" w:date="2020-06-01T23:14:00Z">
        <w:r w:rsidR="00BF7D6C" w:rsidDel="007B335A">
          <w:delText xml:space="preserve"> then</w:delText>
        </w:r>
      </w:del>
      <w:r w:rsidR="00BF7D6C">
        <w:t xml:space="preserve"> pre-processing an</w:t>
      </w:r>
      <w:bookmarkStart w:id="151" w:name="_GoBack"/>
      <w:bookmarkEnd w:id="151"/>
      <w:r w:rsidR="00BF7D6C">
        <w:t xml:space="preserve">d </w:t>
      </w:r>
      <w:r w:rsidR="001D419D">
        <w:t>additional data does allow for</w:t>
      </w:r>
      <w:r w:rsidR="004E6DFF">
        <w:t xml:space="preserve"> </w:t>
      </w:r>
      <w:r w:rsidR="00651CE7">
        <w:t xml:space="preserve">a </w:t>
      </w:r>
      <w:r w:rsidR="004E6DFF">
        <w:t xml:space="preserve">better </w:t>
      </w:r>
      <w:r w:rsidR="00651CE7">
        <w:t xml:space="preserve">MLP </w:t>
      </w:r>
      <w:proofErr w:type="gramStart"/>
      <w:r w:rsidR="00651CE7">
        <w:t>Classifier</w:t>
      </w:r>
      <w:ins w:id="152" w:author="Rachel" w:date="2020-06-01T23:14:00Z">
        <w:r w:rsidR="0099166F">
          <w:t>;</w:t>
        </w:r>
      </w:ins>
      <w:r w:rsidR="00651CE7">
        <w:t>.</w:t>
      </w:r>
      <w:proofErr w:type="gramEnd"/>
      <w:r w:rsidR="00651CE7">
        <w:t xml:space="preserve"> </w:t>
      </w:r>
      <w:del w:id="153" w:author="Rachel" w:date="2020-06-01T23:14:00Z">
        <w:r w:rsidR="00651CE7" w:rsidDel="0099166F">
          <w:delText>Wh</w:delText>
        </w:r>
      </w:del>
      <w:ins w:id="154" w:author="Rachel" w:date="2020-06-01T23:14:00Z">
        <w:r w:rsidR="0099166F">
          <w:t>wh</w:t>
        </w:r>
      </w:ins>
      <w:r w:rsidR="00651CE7">
        <w:t xml:space="preserve">en </w:t>
      </w:r>
      <w:r w:rsidR="007F6ACD">
        <w:t>the</w:t>
      </w:r>
      <w:r w:rsidR="00651CE7">
        <w:t xml:space="preserve"> final version was put on Kaggle it got a score of </w:t>
      </w:r>
      <w:r w:rsidR="001A041C">
        <w:t>71.9% which will be used to</w:t>
      </w:r>
      <w:r w:rsidR="007F6ACD">
        <w:t xml:space="preserve"> the</w:t>
      </w:r>
      <w:r w:rsidR="001A041C">
        <w:t xml:space="preserve"> compare </w:t>
      </w:r>
      <w:r w:rsidR="007F6ACD">
        <w:t>to RF</w:t>
      </w:r>
      <w:r w:rsidR="001A041C">
        <w:t>.</w:t>
      </w:r>
    </w:p>
    <w:p w14:paraId="1913B5A3" w14:textId="242BE297" w:rsidR="000E5D11" w:rsidRDefault="000E5D11" w:rsidP="00B16D21">
      <w:pPr>
        <w:pStyle w:val="Text"/>
        <w:ind w:firstLine="0"/>
        <w:rPr>
          <w:ins w:id="155" w:author="Christopher Greer" w:date="2020-06-02T13:40:00Z"/>
        </w:rPr>
      </w:pPr>
    </w:p>
    <w:p w14:paraId="42A0936C" w14:textId="77777777" w:rsidR="000E5D11" w:rsidRDefault="000E5D11" w:rsidP="00B16D21">
      <w:pPr>
        <w:pStyle w:val="Text"/>
        <w:ind w:firstLine="0"/>
      </w:pPr>
    </w:p>
    <w:p w14:paraId="4A59577C" w14:textId="3B5E5A66" w:rsidR="00E477C9" w:rsidRPr="00547796" w:rsidRDefault="00547796" w:rsidP="00547796">
      <w:pPr>
        <w:pStyle w:val="Text"/>
        <w:numPr>
          <w:ilvl w:val="0"/>
          <w:numId w:val="9"/>
        </w:numPr>
        <w:rPr>
          <w:sz w:val="24"/>
          <w:szCs w:val="24"/>
        </w:rPr>
      </w:pPr>
      <w:r w:rsidRPr="00547796">
        <w:rPr>
          <w:sz w:val="24"/>
          <w:szCs w:val="24"/>
        </w:rPr>
        <w:t xml:space="preserve">2. </w:t>
      </w:r>
      <w:r w:rsidRPr="00547796">
        <w:rPr>
          <w:sz w:val="22"/>
          <w:szCs w:val="22"/>
        </w:rPr>
        <w:t>R</w:t>
      </w:r>
      <w:r>
        <w:rPr>
          <w:sz w:val="22"/>
          <w:szCs w:val="22"/>
        </w:rPr>
        <w:t>andom Forest Classifier Results</w:t>
      </w:r>
    </w:p>
    <w:p w14:paraId="1D425489" w14:textId="543686D2" w:rsidR="000B1111" w:rsidRDefault="0099166F" w:rsidP="00547796">
      <w:pPr>
        <w:pStyle w:val="Text"/>
        <w:ind w:firstLine="0"/>
      </w:pPr>
      <w:proofErr w:type="spellStart"/>
      <w:ins w:id="156" w:author="Rachel" w:date="2020-06-01T23:16:00Z">
        <w:r>
          <w:t>The</w:t>
        </w:r>
      </w:ins>
      <w:del w:id="157" w:author="Rachel" w:date="2020-06-01T23:16:00Z">
        <w:r w:rsidR="009B6DBE" w:rsidRPr="006A29DA" w:rsidDel="0099166F">
          <w:delText xml:space="preserve">For the </w:delText>
        </w:r>
      </w:del>
      <w:r w:rsidR="009B6DBE" w:rsidRPr="006A29DA">
        <w:t>RF</w:t>
      </w:r>
      <w:proofErr w:type="spellEnd"/>
      <w:r w:rsidR="009B6DBE" w:rsidRPr="006A29DA">
        <w:t xml:space="preserve"> Classifier results were recorded for </w:t>
      </w:r>
      <w:r w:rsidR="007F6ACD">
        <w:t>more</w:t>
      </w:r>
      <w:r w:rsidR="005141BB" w:rsidRPr="006A29DA">
        <w:t xml:space="preserve"> data </w:t>
      </w:r>
      <w:r w:rsidR="000B1111">
        <w:t xml:space="preserve">being added </w:t>
      </w:r>
      <w:r w:rsidR="005141BB" w:rsidRPr="006A29DA">
        <w:t xml:space="preserve">and </w:t>
      </w:r>
      <w:r w:rsidR="006A29DA">
        <w:t xml:space="preserve">the </w:t>
      </w:r>
      <w:r w:rsidR="008B4821">
        <w:t>configuration of the parameters</w:t>
      </w:r>
      <w:r w:rsidR="001122F8">
        <w:t xml:space="preserve"> after the data has been added</w:t>
      </w:r>
      <w:r w:rsidR="008B4821">
        <w:t>.</w:t>
      </w:r>
      <w:r w:rsidR="009139E2">
        <w:t xml:space="preserve"> The results of which are as follows</w:t>
      </w:r>
      <w:ins w:id="158" w:author="Rachel" w:date="2020-06-01T23:16:00Z">
        <w:r>
          <w:t>:</w:t>
        </w:r>
      </w:ins>
      <w:del w:id="159" w:author="Rachel" w:date="2020-06-01T23:16:00Z">
        <w:r w:rsidR="009139E2" w:rsidDel="0099166F">
          <w:delText>;</w:delText>
        </w:r>
      </w:del>
    </w:p>
    <w:p w14:paraId="561058A8" w14:textId="75318F5D" w:rsidR="005F4453" w:rsidRDefault="00CB44FD" w:rsidP="00547796">
      <w:pPr>
        <w:pStyle w:val="Tex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FE00B" wp14:editId="1F793988">
                <wp:simplePos x="0" y="0"/>
                <wp:positionH relativeFrom="column">
                  <wp:posOffset>1574</wp:posOffset>
                </wp:positionH>
                <wp:positionV relativeFrom="paragraph">
                  <wp:posOffset>292100</wp:posOffset>
                </wp:positionV>
                <wp:extent cx="3009265" cy="58928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58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3EA61" w14:textId="58A86BEB" w:rsidR="005F4453" w:rsidRDefault="005F4453">
                            <w:r>
                              <w:t>References:</w:t>
                            </w:r>
                          </w:p>
                          <w:p w14:paraId="50410185" w14:textId="67D4FA3D" w:rsidR="00D24AF3" w:rsidRDefault="00D24AF3">
                            <w:r>
                              <w:t>[2]</w:t>
                            </w:r>
                            <w:r w:rsidRPr="00D24AF3">
                              <w:t xml:space="preserve"> </w:t>
                            </w:r>
                            <w:hyperlink r:id="rId15" w:history="1">
                              <w:r w:rsidRPr="00D24AF3">
                                <w:rPr>
                                  <w:color w:val="0000FF"/>
                                  <w:u w:val="single"/>
                                </w:rPr>
                                <w:t>https://www.datasciencelearner.com/how-to-improve-accuracy-of-random-forest-classifier/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19FE00B" id="Text Box 12" o:spid="_x0000_s1027" type="#_x0000_t202" style="position:absolute;left:0;text-align:left;margin-left:.1pt;margin-top:23pt;width:236.95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" filled="f" stroked="f" strokeweight=".5pt">
                <v:textbox>
                  <w:txbxContent>
                    <w:p w14:paraId="7C83EA61" w14:textId="58A86BEB" w:rsidR="005F4453" w:rsidRDefault="005F4453">
                      <w:r>
                        <w:t>References:</w:t>
                      </w:r>
                    </w:p>
                    <w:p w14:paraId="50410185" w14:textId="67D4FA3D" w:rsidR="00D24AF3" w:rsidRDefault="00D24AF3">
                      <w:r>
                        <w:t>[2]</w:t>
                      </w:r>
                      <w:r w:rsidRPr="00D24AF3">
                        <w:t xml:space="preserve"> </w:t>
                      </w:r>
                      <w:hyperlink r:id="rId17" w:history="1">
                        <w:r w:rsidRPr="00D24AF3">
                          <w:rPr>
                            <w:color w:val="0000FF"/>
                            <w:u w:val="single"/>
                          </w:rPr>
                          <w:t>https://www.datasciencelearner.com/how-to-improve-accuracy-of-random-forest-classifier/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DBBD1" wp14:editId="0955DA73">
                <wp:simplePos x="0" y="0"/>
                <wp:positionH relativeFrom="column">
                  <wp:posOffset>3263900</wp:posOffset>
                </wp:positionH>
                <wp:positionV relativeFrom="paragraph">
                  <wp:posOffset>293066</wp:posOffset>
                </wp:positionV>
                <wp:extent cx="3018790" cy="5353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535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66639" w14:textId="21FBDC7B" w:rsidR="00BB2E27" w:rsidRDefault="00BB2E27" w:rsidP="00BB2E27">
                            <w:r>
                              <w:t xml:space="preserve">[1] </w:t>
                            </w:r>
                            <w:hyperlink r:id="rId18" w:history="1">
                              <w:r w:rsidR="00CE6432" w:rsidRPr="00CE6432">
                                <w:rPr>
                                  <w:color w:val="0000FF"/>
                                  <w:u w:val="single"/>
                                </w:rPr>
                                <w:t>https://scikit-learn.org/stable/modules/classes.html</w:t>
                              </w:r>
                            </w:hyperlink>
                          </w:p>
                          <w:p w14:paraId="56460E88" w14:textId="62AB078A" w:rsidR="00D24AF3" w:rsidRDefault="00D24AF3" w:rsidP="00BB2E27">
                            <w:r>
                              <w:t>[3]</w:t>
                            </w:r>
                            <w:r w:rsidR="001F0E0C" w:rsidRPr="001F0E0C">
                              <w:t xml:space="preserve"> </w:t>
                            </w:r>
                            <w:hyperlink r:id="rId19" w:history="1">
                              <w:r w:rsidR="001F0E0C" w:rsidRPr="001F0E0C">
                                <w:rPr>
                                  <w:color w:val="0000FF"/>
                                  <w:u w:val="single"/>
                                </w:rPr>
                                <w:t>https://pandas.pydata.org/pandas-docs/stable/index.html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4DBBD1" id="Text Box 13" o:spid="_x0000_s1028" type="#_x0000_t202" style="position:absolute;left:0;text-align:left;margin-left:257pt;margin-top:23.1pt;width:237.7pt;height:42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" filled="f" stroked="f" strokeweight=".5pt">
                <v:textbox>
                  <w:txbxContent>
                    <w:p w14:paraId="47966639" w14:textId="21FBDC7B" w:rsidR="00BB2E27" w:rsidRDefault="00BB2E27" w:rsidP="00BB2E27">
                      <w:r>
                        <w:t xml:space="preserve">[1] </w:t>
                      </w:r>
                      <w:hyperlink r:id="rId20" w:history="1">
                        <w:r w:rsidR="00CE6432" w:rsidRPr="00CE6432">
                          <w:rPr>
                            <w:color w:val="0000FF"/>
                            <w:u w:val="single"/>
                          </w:rPr>
                          <w:t>https://scikit-learn.org/stable/modules/classes.html</w:t>
                        </w:r>
                      </w:hyperlink>
                    </w:p>
                    <w:p w14:paraId="56460E88" w14:textId="62AB078A" w:rsidR="00D24AF3" w:rsidRDefault="00D24AF3" w:rsidP="00BB2E27">
                      <w:r>
                        <w:t>[3]</w:t>
                      </w:r>
                      <w:r w:rsidR="001F0E0C" w:rsidRPr="001F0E0C">
                        <w:t xml:space="preserve"> </w:t>
                      </w:r>
                      <w:hyperlink r:id="rId21" w:history="1">
                        <w:r w:rsidR="001F0E0C" w:rsidRPr="001F0E0C">
                          <w:rPr>
                            <w:color w:val="0000FF"/>
                            <w:u w:val="single"/>
                          </w:rPr>
                          <w:t>https://pandas.pydata.org/pandas-docs/stable/index.html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6D5790" w14:textId="77777777" w:rsidR="00E835E2" w:rsidRDefault="00214617" w:rsidP="00E835E2">
      <w:pPr>
        <w:pStyle w:val="Text"/>
        <w:ind w:firstLine="0"/>
      </w:pPr>
      <w:r w:rsidRPr="00214617">
        <w:rPr>
          <w:noProof/>
        </w:rPr>
        <w:drawing>
          <wp:inline distT="0" distB="0" distL="0" distR="0" wp14:anchorId="2298F11B" wp14:editId="499D6E69">
            <wp:extent cx="299847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33A4" w14:textId="28C32178" w:rsidR="000F030A" w:rsidRDefault="00E835E2" w:rsidP="00E770D1">
      <w:pPr>
        <w:pStyle w:val="Text"/>
        <w:ind w:firstLine="0"/>
        <w:rPr>
          <w:sz w:val="16"/>
          <w:szCs w:val="16"/>
        </w:rPr>
      </w:pPr>
      <w:r w:rsidRPr="00E835E2">
        <w:rPr>
          <w:sz w:val="16"/>
          <w:szCs w:val="16"/>
        </w:rPr>
        <w:t>Fig.2 Graphs showing the effects of configuring the parameters and adding additional training data to a RF Classifier to tr</w:t>
      </w:r>
      <w:r w:rsidR="003A5692">
        <w:rPr>
          <w:sz w:val="16"/>
          <w:szCs w:val="16"/>
        </w:rPr>
        <w:t xml:space="preserve">y </w:t>
      </w:r>
      <w:r w:rsidR="00597440" w:rsidRPr="00E835E2">
        <w:rPr>
          <w:sz w:val="16"/>
          <w:szCs w:val="16"/>
        </w:rPr>
        <w:t>improving</w:t>
      </w:r>
      <w:r w:rsidRPr="00E835E2">
        <w:rPr>
          <w:sz w:val="16"/>
          <w:szCs w:val="16"/>
        </w:rPr>
        <w:t xml:space="preserve"> its performance</w:t>
      </w:r>
    </w:p>
    <w:p w14:paraId="5A84FD71" w14:textId="4F79AD8B" w:rsidR="00E770D1" w:rsidRDefault="00634068" w:rsidP="00E770D1">
      <w:pPr>
        <w:pStyle w:val="Text"/>
        <w:ind w:firstLine="0"/>
      </w:pPr>
      <w:r>
        <w:t>As seen above</w:t>
      </w:r>
      <w:ins w:id="160" w:author="Rachel" w:date="2020-06-01T23:16:00Z">
        <w:r w:rsidR="0099166F">
          <w:t>,</w:t>
        </w:r>
      </w:ins>
      <w:r>
        <w:t xml:space="preserve"> </w:t>
      </w:r>
      <w:r w:rsidR="00C05A3E">
        <w:t>when no</w:t>
      </w:r>
      <w:r w:rsidR="00A2215A">
        <w:t xml:space="preserve"> additional data </w:t>
      </w:r>
      <w:r w:rsidR="00C13177">
        <w:t xml:space="preserve">is added </w:t>
      </w:r>
      <w:r w:rsidR="00E91350">
        <w:t xml:space="preserve">all values appear to be lower </w:t>
      </w:r>
      <w:r w:rsidR="00C13177">
        <w:t>than</w:t>
      </w:r>
      <w:r w:rsidR="00E91350">
        <w:t xml:space="preserve"> after </w:t>
      </w:r>
      <w:r w:rsidR="00C13177">
        <w:t>the</w:t>
      </w:r>
      <w:r w:rsidR="000E1309">
        <w:t xml:space="preserve"> additional data is added</w:t>
      </w:r>
      <w:r w:rsidR="00407CA4">
        <w:t xml:space="preserve">. </w:t>
      </w:r>
      <w:r w:rsidR="00A8455F">
        <w:t xml:space="preserve">This is as once the additional data is added </w:t>
      </w:r>
      <w:r w:rsidR="0028139F">
        <w:t>most</w:t>
      </w:r>
      <w:r w:rsidR="00A8455F">
        <w:t xml:space="preserve"> categories see an increase of some kind</w:t>
      </w:r>
      <w:r w:rsidR="00C13177">
        <w:t>,</w:t>
      </w:r>
      <w:r w:rsidR="0028139F">
        <w:t xml:space="preserve"> the only one that do</w:t>
      </w:r>
      <w:r w:rsidR="007F2124">
        <w:t>es</w:t>
      </w:r>
      <w:ins w:id="161" w:author="Rachel" w:date="2020-06-01T23:18:00Z">
        <w:r w:rsidR="0099166F">
          <w:t xml:space="preserve"> not</w:t>
        </w:r>
      </w:ins>
      <w:del w:id="162" w:author="Rachel" w:date="2020-06-01T23:18:00Z">
        <w:r w:rsidR="0028139F" w:rsidDel="0099166F">
          <w:delText>n’t</w:delText>
        </w:r>
      </w:del>
      <w:r w:rsidR="00A66EE6">
        <w:t xml:space="preserve"> </w:t>
      </w:r>
      <w:r w:rsidR="007F2124">
        <w:t xml:space="preserve">is </w:t>
      </w:r>
      <w:r w:rsidR="00BD2546">
        <w:t xml:space="preserve">memorable image recall which stays the same. All other values </w:t>
      </w:r>
      <w:r w:rsidR="00DD1714">
        <w:t>increase</w:t>
      </w:r>
      <w:r w:rsidR="00A66EE6">
        <w:t xml:space="preserve"> </w:t>
      </w:r>
      <w:r w:rsidR="00DD1714">
        <w:t xml:space="preserve">by 2-3% </w:t>
      </w:r>
      <w:r w:rsidR="00987E7A">
        <w:t>allowing for a better performing classifier. It should b</w:t>
      </w:r>
      <w:r w:rsidR="00B35BD9">
        <w:t>e</w:t>
      </w:r>
      <w:r w:rsidR="00987E7A">
        <w:t xml:space="preserve"> noted that</w:t>
      </w:r>
      <w:ins w:id="163" w:author="Rachel" w:date="2020-06-01T23:18:00Z">
        <w:r w:rsidR="0099166F">
          <w:t>,</w:t>
        </w:r>
      </w:ins>
      <w:r w:rsidR="00987E7A">
        <w:t xml:space="preserve"> both with and without </w:t>
      </w:r>
      <w:r w:rsidR="00FE1414">
        <w:t>additional data</w:t>
      </w:r>
      <w:ins w:id="164" w:author="Rachel" w:date="2020-06-01T23:18:00Z">
        <w:r w:rsidR="0099166F">
          <w:t>,</w:t>
        </w:r>
      </w:ins>
      <w:r w:rsidR="00FE1414">
        <w:t xml:space="preserve"> the</w:t>
      </w:r>
      <w:r w:rsidR="00B35BD9">
        <w:t xml:space="preserve"> </w:t>
      </w:r>
      <w:r w:rsidR="00BA7117">
        <w:t xml:space="preserve">RF classifier </w:t>
      </w:r>
      <w:r w:rsidR="002C3522">
        <w:t xml:space="preserve">seems to </w:t>
      </w:r>
      <w:r w:rsidR="00BA7117">
        <w:t>perfo</w:t>
      </w:r>
      <w:r w:rsidR="002C3522">
        <w:t>r</w:t>
      </w:r>
      <w:r w:rsidR="00BA7117">
        <w:t xml:space="preserve">m better </w:t>
      </w:r>
      <w:r w:rsidR="009634F2">
        <w:t>with non-memorable data</w:t>
      </w:r>
      <w:r w:rsidR="00BA7117">
        <w:t xml:space="preserve"> than the MLP</w:t>
      </w:r>
      <w:r w:rsidR="009634F2">
        <w:t xml:space="preserve">. </w:t>
      </w:r>
      <w:r w:rsidR="007D40AC">
        <w:t>However, the</w:t>
      </w:r>
      <w:r w:rsidR="009634F2">
        <w:t xml:space="preserve"> </w:t>
      </w:r>
      <w:r w:rsidR="002C3522">
        <w:t>MLP seem</w:t>
      </w:r>
      <w:r w:rsidR="005B0F66">
        <w:t>s</w:t>
      </w:r>
      <w:r w:rsidR="002C3522">
        <w:t xml:space="preserve"> to hold some advantage when it comes to </w:t>
      </w:r>
      <w:r w:rsidR="00D32A4E">
        <w:t xml:space="preserve">memorable images </w:t>
      </w:r>
      <w:r w:rsidR="007D40AC">
        <w:t xml:space="preserve">as seen </w:t>
      </w:r>
      <w:r w:rsidR="00566AB1">
        <w:t>in its</w:t>
      </w:r>
      <w:r w:rsidR="005B0F66">
        <w:t xml:space="preserve"> higher</w:t>
      </w:r>
      <w:r w:rsidR="009634F2">
        <w:t xml:space="preserve"> recall and f1</w:t>
      </w:r>
      <w:r w:rsidR="00566AB1">
        <w:t>-</w:t>
      </w:r>
      <w:r w:rsidR="009634F2">
        <w:t>score</w:t>
      </w:r>
      <w:r w:rsidR="005B0F66">
        <w:t>s</w:t>
      </w:r>
      <w:r w:rsidR="009634F2">
        <w:t>.</w:t>
      </w:r>
    </w:p>
    <w:p w14:paraId="73761181" w14:textId="5AC73202" w:rsidR="00130031" w:rsidRDefault="00E9177E" w:rsidP="00E770D1">
      <w:pPr>
        <w:pStyle w:val="Text"/>
        <w:ind w:firstLine="0"/>
      </w:pPr>
      <w:r>
        <w:t xml:space="preserve">  </w:t>
      </w:r>
      <w:ins w:id="165" w:author="Rachel" w:date="2020-06-01T23:20:00Z">
        <w:r w:rsidR="0099166F">
          <w:t xml:space="preserve">With regards to </w:t>
        </w:r>
      </w:ins>
      <w:del w:id="166" w:author="Rachel" w:date="2020-06-01T23:20:00Z">
        <w:r w:rsidR="00130031" w:rsidDel="0099166F">
          <w:delText xml:space="preserve">Moving on to </w:delText>
        </w:r>
      </w:del>
      <w:r w:rsidR="00130031">
        <w:t>configuring the parameters of a RF classifier</w:t>
      </w:r>
      <w:ins w:id="167" w:author="Rachel" w:date="2020-06-01T23:20:00Z">
        <w:r w:rsidR="0099166F">
          <w:t>,</w:t>
        </w:r>
      </w:ins>
      <w:r w:rsidR="00130031">
        <w:t xml:space="preserve"> many iterations had to be done through the </w:t>
      </w:r>
      <w:proofErr w:type="spellStart"/>
      <w:r w:rsidR="00130031">
        <w:t>GridSearchCV</w:t>
      </w:r>
      <w:proofErr w:type="spellEnd"/>
      <w:r w:rsidR="00130031">
        <w:t xml:space="preserve"> </w:t>
      </w:r>
      <w:r w:rsidR="008F5E2E">
        <w:t xml:space="preserve">function to tune the classifier. In total </w:t>
      </w:r>
      <w:r w:rsidR="003330E6">
        <w:t>~</w:t>
      </w:r>
      <w:r w:rsidR="0030107A">
        <w:t xml:space="preserve">80 iterations were </w:t>
      </w:r>
      <w:ins w:id="168" w:author="Rachel" w:date="2020-06-01T23:20:00Z">
        <w:r w:rsidR="0099166F">
          <w:t xml:space="preserve">performed </w:t>
        </w:r>
      </w:ins>
      <w:del w:id="169" w:author="Rachel" w:date="2020-06-01T23:20:00Z">
        <w:r w:rsidR="0030107A" w:rsidDel="0099166F">
          <w:delText xml:space="preserve">done </w:delText>
        </w:r>
      </w:del>
      <w:ins w:id="170" w:author="Rachel" w:date="2020-06-01T23:20:00Z">
        <w:r w:rsidR="0099166F">
          <w:t xml:space="preserve"> to achieve </w:t>
        </w:r>
      </w:ins>
      <w:del w:id="171" w:author="Rachel" w:date="2020-06-01T23:20:00Z">
        <w:r w:rsidR="0030107A" w:rsidDel="0099166F">
          <w:delText xml:space="preserve">to get </w:delText>
        </w:r>
      </w:del>
      <w:r w:rsidR="0030107A">
        <w:t>the correct parameters</w:t>
      </w:r>
      <w:ins w:id="172" w:author="Rachel" w:date="2020-06-01T23:21:00Z">
        <w:r w:rsidR="0099166F">
          <w:t>,</w:t>
        </w:r>
      </w:ins>
      <w:r w:rsidR="0030107A">
        <w:t xml:space="preserve"> being </w:t>
      </w:r>
      <w:r w:rsidR="00C36A25">
        <w:t>32 or 43 estimators and 943 or 1000 as the max depth of the forest.</w:t>
      </w:r>
      <w:r w:rsidR="0058018D">
        <w:t xml:space="preserve"> The reason there are two options </w:t>
      </w:r>
      <w:del w:id="173" w:author="Rachel" w:date="2020-06-01T23:21:00Z">
        <w:r w:rsidR="0058018D" w:rsidDel="0099166F">
          <w:delText xml:space="preserve">here </w:delText>
        </w:r>
      </w:del>
      <w:r w:rsidR="0058018D">
        <w:t>is due to the Kaggle score</w:t>
      </w:r>
      <w:ins w:id="174" w:author="Rachel" w:date="2020-06-01T23:21:00Z">
        <w:r w:rsidR="0099166F">
          <w:t xml:space="preserve"> which will </w:t>
        </w:r>
      </w:ins>
      <w:del w:id="175" w:author="Rachel" w:date="2020-06-01T23:21:00Z">
        <w:r w:rsidR="0058018D" w:rsidDel="0099166F">
          <w:delText xml:space="preserve"> but this shall </w:delText>
        </w:r>
      </w:del>
      <w:r w:rsidR="0058018D">
        <w:t>be explained later,</w:t>
      </w:r>
      <w:ins w:id="176" w:author="Rachel" w:date="2020-06-01T23:21:00Z">
        <w:r w:rsidR="0099166F">
          <w:t xml:space="preserve"> but </w:t>
        </w:r>
      </w:ins>
      <w:del w:id="177" w:author="Rachel" w:date="2020-06-01T23:22:00Z">
        <w:r w:rsidR="0058018D" w:rsidDel="0099166F">
          <w:delText xml:space="preserve"> </w:delText>
        </w:r>
      </w:del>
      <w:r w:rsidR="0058018D">
        <w:t>the one</w:t>
      </w:r>
      <w:r w:rsidR="0055495D">
        <w:t>s</w:t>
      </w:r>
      <w:r w:rsidR="0058018D">
        <w:t xml:space="preserve"> used for figure </w:t>
      </w:r>
      <w:r w:rsidR="00E41CCB">
        <w:t xml:space="preserve">2 </w:t>
      </w:r>
      <w:r w:rsidR="00EB6007">
        <w:t>are</w:t>
      </w:r>
      <w:r w:rsidR="0058018D">
        <w:t xml:space="preserve"> 32 estimators and a max depth of 943.</w:t>
      </w:r>
      <w:r w:rsidR="00484A26">
        <w:t xml:space="preserve"> Comparing this to o</w:t>
      </w:r>
      <w:r w:rsidR="00E4245A">
        <w:t>n</w:t>
      </w:r>
      <w:r w:rsidR="00484A26">
        <w:t xml:space="preserve">e with </w:t>
      </w:r>
      <w:r w:rsidR="00E4245A">
        <w:t xml:space="preserve">a RF Classifier with </w:t>
      </w:r>
      <w:r w:rsidR="00484A26">
        <w:t>unconfigured parameters</w:t>
      </w:r>
      <w:r w:rsidR="00E4245A">
        <w:t xml:space="preserve"> shows </w:t>
      </w:r>
      <w:r w:rsidR="00E56B91">
        <w:t xml:space="preserve">a general increase in </w:t>
      </w:r>
      <w:r w:rsidR="00901FEE">
        <w:t>performance</w:t>
      </w:r>
      <w:r w:rsidR="00E56B91">
        <w:t xml:space="preserve"> between the two once the correct parameters are applied. This is an increase of about </w:t>
      </w:r>
      <w:r w:rsidR="00CA3E22">
        <w:t>4% with some values such as accuracy</w:t>
      </w:r>
      <w:r w:rsidR="00363473">
        <w:t xml:space="preserve"> and non-memorable recall increasing by 5%.</w:t>
      </w:r>
      <w:r w:rsidR="00DB4304">
        <w:t xml:space="preserve"> Though accuracy is not a good </w:t>
      </w:r>
      <w:r w:rsidR="00901FEE">
        <w:t>indicator</w:t>
      </w:r>
      <w:r w:rsidR="00DB4304">
        <w:t xml:space="preserve"> of </w:t>
      </w:r>
      <w:r w:rsidR="00901FEE">
        <w:t>performance</w:t>
      </w:r>
      <w:ins w:id="178" w:author="Rachel" w:date="2020-06-01T23:28:00Z">
        <w:r w:rsidR="00597FD3">
          <w:t>,</w:t>
        </w:r>
      </w:ins>
      <w:r w:rsidR="00DB4304">
        <w:t xml:space="preserve"> seeing both precision and recall rise at about the same rate </w:t>
      </w:r>
      <w:r w:rsidR="00901FEE">
        <w:t xml:space="preserve">to similar values is a good </w:t>
      </w:r>
      <w:ins w:id="179" w:author="Rachel" w:date="2020-06-01T23:29:00Z">
        <w:r w:rsidR="00597FD3">
          <w:t>indicator</w:t>
        </w:r>
      </w:ins>
      <w:del w:id="180" w:author="Rachel" w:date="2020-06-01T23:29:00Z">
        <w:r w:rsidR="00901FEE" w:rsidDel="00597FD3">
          <w:delText>sign</w:delText>
        </w:r>
      </w:del>
      <w:r w:rsidR="00901FEE">
        <w:t xml:space="preserve"> of the classifiers effectiveness.</w:t>
      </w:r>
      <w:r w:rsidR="005B171A">
        <w:t xml:space="preserve"> Uploading this classif</w:t>
      </w:r>
      <w:ins w:id="181" w:author="Rachel" w:date="2020-06-01T23:29:00Z">
        <w:r w:rsidR="00597FD3">
          <w:t>i</w:t>
        </w:r>
      </w:ins>
      <w:r w:rsidR="005B171A">
        <w:t>er and</w:t>
      </w:r>
      <w:r w:rsidR="0076772C">
        <w:t xml:space="preserve"> one with different parameters to </w:t>
      </w:r>
      <w:r w:rsidR="00451DBC">
        <w:t>Kaggle gave interesting results. Al</w:t>
      </w:r>
      <w:r w:rsidR="00DB5D95">
        <w:t xml:space="preserve">though the one featured in the graphs yields better values it does not return a higher score on </w:t>
      </w:r>
      <w:r w:rsidR="005F1147">
        <w:t>Kaggle, instead it gives the same score</w:t>
      </w:r>
      <w:r w:rsidR="00387AD7">
        <w:t>, 74%,</w:t>
      </w:r>
      <w:r w:rsidR="005F1147">
        <w:t xml:space="preserve"> as using the other values which returns an</w:t>
      </w:r>
      <w:del w:id="182" w:author="Rachel" w:date="2020-06-01T23:29:00Z">
        <w:r w:rsidR="005F1147" w:rsidDel="00597FD3">
          <w:delText>d</w:delText>
        </w:r>
      </w:del>
      <w:r w:rsidR="005F1147">
        <w:t xml:space="preserve"> interesting prospect. This being that it is possible for two versions of the same classif</w:t>
      </w:r>
      <w:ins w:id="183" w:author="Rachel" w:date="2020-06-01T23:31:00Z">
        <w:r w:rsidR="00597FD3">
          <w:t>i</w:t>
        </w:r>
      </w:ins>
      <w:r w:rsidR="005F1147">
        <w:t xml:space="preserve">er to act </w:t>
      </w:r>
      <w:r w:rsidR="00387AD7">
        <w:t>similarly despite being different at their core.</w:t>
      </w:r>
      <w:r w:rsidR="005B171A">
        <w:t xml:space="preserve"> </w:t>
      </w:r>
    </w:p>
    <w:p w14:paraId="332A6D42" w14:textId="78A1CB7B" w:rsidR="00F66F7E" w:rsidRDefault="00387AD7" w:rsidP="00CE5E6E">
      <w:pPr>
        <w:pStyle w:val="Text"/>
        <w:ind w:firstLine="0"/>
      </w:pPr>
      <w:r>
        <w:t>Comparing this to the MLP Classifie</w:t>
      </w:r>
      <w:ins w:id="184" w:author="Rachel" w:date="2020-06-01T23:31:00Z">
        <w:del w:id="185" w:author="Christopher Greer" w:date="2020-06-02T13:25:00Z">
          <w:r w:rsidR="00597FD3" w:rsidDel="00941F05">
            <w:delText>,</w:delText>
          </w:r>
        </w:del>
      </w:ins>
      <w:r>
        <w:t xml:space="preserve">r </w:t>
      </w:r>
      <w:proofErr w:type="gramStart"/>
      <w:r w:rsidR="00CE5E6E">
        <w:t>it is clear that the</w:t>
      </w:r>
      <w:proofErr w:type="gramEnd"/>
      <w:r w:rsidR="00CE5E6E">
        <w:t xml:space="preserve"> RF Classifier performs better in this </w:t>
      </w:r>
      <w:r w:rsidR="000A0EDA">
        <w:t>task as there is a 3% increase in the Kaggle score</w:t>
      </w:r>
      <w:r w:rsidR="008F48F7">
        <w:t>. Al</w:t>
      </w:r>
      <w:r w:rsidR="00813498">
        <w:t xml:space="preserve">l other values </w:t>
      </w:r>
      <w:r w:rsidR="008F48F7">
        <w:t xml:space="preserve">used in the graphs also saw an increase ranging anywhere from </w:t>
      </w:r>
      <w:r w:rsidR="00B86E0E">
        <w:t xml:space="preserve">4% in Memorable recall to 30% in </w:t>
      </w:r>
      <w:r w:rsidR="003A5692">
        <w:t>non-memorable recall</w:t>
      </w:r>
      <w:r w:rsidR="001E7418">
        <w:t xml:space="preserve"> clearly making a Random Forest Classifier more </w:t>
      </w:r>
      <w:r w:rsidR="004E64BE">
        <w:t xml:space="preserve">suitable </w:t>
      </w:r>
      <w:del w:id="186" w:author="Christopher Greer" w:date="2020-06-02T13:26:00Z">
        <w:r w:rsidR="004E64BE" w:rsidDel="00941F05">
          <w:delText>to t</w:delText>
        </w:r>
        <w:r w:rsidR="001E7418" w:rsidDel="00941F05">
          <w:delText>he task</w:delText>
        </w:r>
      </w:del>
      <w:r w:rsidR="004E64BE">
        <w:t>.</w:t>
      </w:r>
    </w:p>
    <w:sectPr w:rsidR="00F66F7E">
      <w:headerReference w:type="default" r:id="rId23"/>
      <w:footerReference w:type="default" r:id="rId24"/>
      <w:pgSz w:w="12240" w:h="15840"/>
      <w:pgMar w:top="1440" w:right="902" w:bottom="1622" w:left="1440" w:header="431" w:footer="431" w:gutter="0"/>
      <w:cols w:num="2" w:space="454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achel" w:date="2020-06-01T21:42:00Z" w:initials="R">
    <w:p w14:paraId="1EF1EC15" w14:textId="749385F6" w:rsidR="00727535" w:rsidRDefault="00727535">
      <w:pPr>
        <w:pStyle w:val="CommentText"/>
      </w:pPr>
      <w:r>
        <w:rPr>
          <w:rStyle w:val="CommentReference"/>
        </w:rPr>
        <w:annotationRef/>
      </w:r>
      <w:r>
        <w:t>Not sure that this is very clear</w:t>
      </w:r>
    </w:p>
  </w:comment>
  <w:comment w:id="74" w:author="Rachel" w:date="2020-06-01T22:36:00Z" w:initials="R">
    <w:p w14:paraId="4AAAFD9D" w14:textId="143DC47A" w:rsidR="005754D3" w:rsidRDefault="005754D3">
      <w:pPr>
        <w:pStyle w:val="CommentText"/>
      </w:pPr>
      <w:r>
        <w:rPr>
          <w:rStyle w:val="CommentReference"/>
        </w:rPr>
        <w:annotationRef/>
      </w:r>
      <w:r>
        <w:t>Possible what?</w:t>
      </w:r>
    </w:p>
  </w:comment>
  <w:comment w:id="96" w:author="Rachel" w:date="2020-06-01T22:47:00Z" w:initials="R">
    <w:p w14:paraId="0DDA108F" w14:textId="37C743F1" w:rsidR="006C24C6" w:rsidRDefault="006C24C6">
      <w:pPr>
        <w:pStyle w:val="CommentText"/>
      </w:pPr>
      <w:r>
        <w:rPr>
          <w:rStyle w:val="CommentReference"/>
        </w:rPr>
        <w:annotationRef/>
      </w:r>
      <w:r>
        <w:t>?????????</w:t>
      </w:r>
    </w:p>
  </w:comment>
  <w:comment w:id="115" w:author="Rachel" w:date="2020-06-01T22:55:00Z" w:initials="R">
    <w:p w14:paraId="5D22086E" w14:textId="77777777" w:rsidR="009D2042" w:rsidRDefault="009D2042">
      <w:pPr>
        <w:pStyle w:val="CommentText"/>
      </w:pPr>
      <w:r>
        <w:rPr>
          <w:rStyle w:val="CommentReference"/>
        </w:rPr>
        <w:annotationRef/>
      </w:r>
      <w:r>
        <w:t>/</w:t>
      </w:r>
    </w:p>
    <w:p w14:paraId="41D05F21" w14:textId="7DAA5CE4" w:rsidR="009D2042" w:rsidRDefault="009D2042">
      <w:pPr>
        <w:pStyle w:val="CommentText"/>
      </w:pP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F1EC15" w15:done="1"/>
  <w15:commentEx w15:paraId="4AAAFD9D" w15:done="1"/>
  <w15:commentEx w15:paraId="0DDA108F" w15:done="1"/>
  <w15:commentEx w15:paraId="41D05F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F4DD" w16cex:dateUtc="2020-06-01T20:42:00Z"/>
  <w16cex:commentExtensible w16cex:durableId="2280017D" w16cex:dateUtc="2020-06-01T21:36:00Z"/>
  <w16cex:commentExtensible w16cex:durableId="22800409" w16cex:dateUtc="2020-06-01T21:47:00Z"/>
  <w16cex:commentExtensible w16cex:durableId="228005D3" w16cex:dateUtc="2020-06-01T2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F1EC15" w16cid:durableId="227FF4DD"/>
  <w16cid:commentId w16cid:paraId="4AAAFD9D" w16cid:durableId="2280017D"/>
  <w16cid:commentId w16cid:paraId="0DDA108F" w16cid:durableId="22800409"/>
  <w16cid:commentId w16cid:paraId="41D05F21" w16cid:durableId="228005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EA08E" w14:textId="77777777" w:rsidR="0069126B" w:rsidRDefault="0069126B">
      <w:r>
        <w:separator/>
      </w:r>
    </w:p>
  </w:endnote>
  <w:endnote w:type="continuationSeparator" w:id="0">
    <w:p w14:paraId="657649F5" w14:textId="77777777" w:rsidR="0069126B" w:rsidRDefault="00691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C907B" w14:textId="77777777" w:rsidR="00707D60" w:rsidRDefault="00707D6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22D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4D251" w14:textId="77777777" w:rsidR="0069126B" w:rsidRDefault="0069126B">
      <w:r>
        <w:separator/>
      </w:r>
    </w:p>
  </w:footnote>
  <w:footnote w:type="continuationSeparator" w:id="0">
    <w:p w14:paraId="385E0B82" w14:textId="77777777" w:rsidR="0069126B" w:rsidRDefault="00691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101"/>
      <w:gridCol w:w="7796"/>
      <w:gridCol w:w="951"/>
    </w:tblGrid>
    <w:tr w:rsidR="00707D60" w14:paraId="08B84451" w14:textId="77777777">
      <w:tc>
        <w:tcPr>
          <w:tcW w:w="1101" w:type="dxa"/>
          <w:shd w:val="clear" w:color="auto" w:fill="auto"/>
        </w:tcPr>
        <w:p w14:paraId="5D1BD678" w14:textId="77777777" w:rsidR="00707D60" w:rsidRDefault="00707D60" w:rsidP="00D95D29">
          <w:pPr>
            <w:pStyle w:val="Header"/>
          </w:pPr>
        </w:p>
      </w:tc>
      <w:tc>
        <w:tcPr>
          <w:tcW w:w="7796" w:type="dxa"/>
          <w:shd w:val="clear" w:color="auto" w:fill="auto"/>
        </w:tcPr>
        <w:p w14:paraId="0FFF9F93" w14:textId="77777777" w:rsidR="00707D60" w:rsidRDefault="00D204AC">
          <w:pPr>
            <w:pStyle w:val="Header"/>
          </w:pPr>
          <w:r>
            <w:t>2020</w:t>
          </w:r>
          <w:r w:rsidR="00707D60">
            <w:t xml:space="preserve"> Machine Learning Assignment Report.</w:t>
          </w:r>
        </w:p>
      </w:tc>
      <w:tc>
        <w:tcPr>
          <w:tcW w:w="951" w:type="dxa"/>
          <w:shd w:val="clear" w:color="auto" w:fill="auto"/>
        </w:tcPr>
        <w:p w14:paraId="5C99860B" w14:textId="77777777" w:rsidR="00707D60" w:rsidRDefault="00707D60" w:rsidP="00D95D29">
          <w:pPr>
            <w:pStyle w:val="Header"/>
          </w:pPr>
        </w:p>
      </w:tc>
    </w:tr>
  </w:tbl>
  <w:p w14:paraId="2021959E" w14:textId="77777777" w:rsidR="00707D60" w:rsidRDefault="00707D60">
    <w:pPr>
      <w:ind w:right="360"/>
      <w:jc w:val="center"/>
    </w:pPr>
  </w:p>
  <w:p w14:paraId="43759F19" w14:textId="57AE9E08" w:rsidR="00707D60" w:rsidRDefault="00125C9B">
    <w:pPr>
      <w:ind w:right="360"/>
      <w:jc w:val="center"/>
      <w:rPr>
        <w:lang w:val="en-GB" w:eastAsia="en-GB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216" behindDoc="0" locked="0" layoutInCell="1" allowOverlap="1" wp14:anchorId="27479A76" wp14:editId="020D6A2B">
              <wp:simplePos x="0" y="0"/>
              <wp:positionH relativeFrom="column">
                <wp:posOffset>-748665</wp:posOffset>
              </wp:positionH>
              <wp:positionV relativeFrom="paragraph">
                <wp:posOffset>184150</wp:posOffset>
              </wp:positionV>
              <wp:extent cx="456565" cy="87623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8762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6A06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00</w:t>
                          </w:r>
                        </w:p>
                        <w:p w14:paraId="19D464C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01</w:t>
                          </w:r>
                        </w:p>
                        <w:p w14:paraId="042A626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02</w:t>
                          </w:r>
                        </w:p>
                        <w:p w14:paraId="690E1A4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03</w:t>
                          </w:r>
                        </w:p>
                        <w:p w14:paraId="5D120DB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04</w:t>
                          </w:r>
                        </w:p>
                        <w:p w14:paraId="18A5517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05</w:t>
                          </w:r>
                        </w:p>
                        <w:p w14:paraId="193230B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06</w:t>
                          </w:r>
                        </w:p>
                        <w:p w14:paraId="3583E66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07</w:t>
                          </w:r>
                        </w:p>
                        <w:p w14:paraId="202BA67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08</w:t>
                          </w:r>
                        </w:p>
                        <w:p w14:paraId="459CCB1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09</w:t>
                          </w:r>
                        </w:p>
                        <w:p w14:paraId="2B26FD6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10</w:t>
                          </w:r>
                        </w:p>
                        <w:p w14:paraId="11D3408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11</w:t>
                          </w:r>
                        </w:p>
                        <w:p w14:paraId="705FC0DA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12</w:t>
                          </w:r>
                        </w:p>
                        <w:p w14:paraId="2476596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13</w:t>
                          </w:r>
                        </w:p>
                        <w:p w14:paraId="6B5118D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14</w:t>
                          </w:r>
                        </w:p>
                        <w:p w14:paraId="2132C81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15</w:t>
                          </w:r>
                        </w:p>
                        <w:p w14:paraId="34323DF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16</w:t>
                          </w:r>
                        </w:p>
                        <w:p w14:paraId="06802E5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17</w:t>
                          </w:r>
                        </w:p>
                        <w:p w14:paraId="7E7F3C0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18</w:t>
                          </w:r>
                        </w:p>
                        <w:p w14:paraId="722F237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19</w:t>
                          </w:r>
                        </w:p>
                        <w:p w14:paraId="156FC82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20</w:t>
                          </w:r>
                        </w:p>
                        <w:p w14:paraId="7C5D22E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21</w:t>
                          </w:r>
                        </w:p>
                        <w:p w14:paraId="1C10E95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22</w:t>
                          </w:r>
                        </w:p>
                        <w:p w14:paraId="4FD5488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23</w:t>
                          </w:r>
                        </w:p>
                        <w:p w14:paraId="444D837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24</w:t>
                          </w:r>
                        </w:p>
                        <w:p w14:paraId="6CBA680A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25</w:t>
                          </w:r>
                        </w:p>
                        <w:p w14:paraId="46363DB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26</w:t>
                          </w:r>
                        </w:p>
                        <w:p w14:paraId="29EA9FE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27</w:t>
                          </w:r>
                        </w:p>
                        <w:p w14:paraId="29041AA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28</w:t>
                          </w:r>
                        </w:p>
                        <w:p w14:paraId="1D7F876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29</w:t>
                          </w:r>
                        </w:p>
                        <w:p w14:paraId="407A7B9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30</w:t>
                          </w:r>
                        </w:p>
                        <w:p w14:paraId="35E455C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31</w:t>
                          </w:r>
                        </w:p>
                        <w:p w14:paraId="13BA974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32</w:t>
                          </w:r>
                        </w:p>
                        <w:p w14:paraId="784AEB5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33</w:t>
                          </w:r>
                        </w:p>
                        <w:p w14:paraId="6D33534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34</w:t>
                          </w:r>
                        </w:p>
                        <w:p w14:paraId="650FA3F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35</w:t>
                          </w:r>
                        </w:p>
                        <w:p w14:paraId="2412F3D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36</w:t>
                          </w:r>
                        </w:p>
                        <w:p w14:paraId="0621F55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37</w:t>
                          </w:r>
                        </w:p>
                        <w:p w14:paraId="5FCD1FA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38</w:t>
                          </w:r>
                        </w:p>
                        <w:p w14:paraId="5B454EB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39</w:t>
                          </w:r>
                        </w:p>
                        <w:p w14:paraId="0CE8DF8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40</w:t>
                          </w:r>
                        </w:p>
                        <w:p w14:paraId="5CD30D5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41</w:t>
                          </w:r>
                        </w:p>
                        <w:p w14:paraId="27B476CA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42</w:t>
                          </w:r>
                        </w:p>
                        <w:p w14:paraId="513DDA3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43</w:t>
                          </w:r>
                        </w:p>
                        <w:p w14:paraId="4CE9E1C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44</w:t>
                          </w:r>
                        </w:p>
                        <w:p w14:paraId="438748B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45</w:t>
                          </w:r>
                        </w:p>
                        <w:p w14:paraId="37FC670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46</w:t>
                          </w:r>
                        </w:p>
                        <w:p w14:paraId="690917E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47</w:t>
                          </w:r>
                        </w:p>
                        <w:p w14:paraId="1CE7317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48</w:t>
                          </w:r>
                        </w:p>
                        <w:p w14:paraId="6C618AA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27479A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-58.95pt;margin-top:14.5pt;width:35.95pt;height:689.9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" stroked="f">
              <v:textbox inset="0,0,0,0">
                <w:txbxContent>
                  <w:p w14:paraId="59D6A06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00</w:t>
                    </w:r>
                  </w:p>
                  <w:p w14:paraId="19D464C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01</w:t>
                    </w:r>
                  </w:p>
                  <w:p w14:paraId="042A626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02</w:t>
                    </w:r>
                  </w:p>
                  <w:p w14:paraId="690E1A4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03</w:t>
                    </w:r>
                  </w:p>
                  <w:p w14:paraId="5D120DB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04</w:t>
                    </w:r>
                  </w:p>
                  <w:p w14:paraId="18A5517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05</w:t>
                    </w:r>
                  </w:p>
                  <w:p w14:paraId="193230B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06</w:t>
                    </w:r>
                  </w:p>
                  <w:p w14:paraId="3583E66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07</w:t>
                    </w:r>
                  </w:p>
                  <w:p w14:paraId="202BA67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08</w:t>
                    </w:r>
                  </w:p>
                  <w:p w14:paraId="459CCB1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09</w:t>
                    </w:r>
                  </w:p>
                  <w:p w14:paraId="2B26FD6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10</w:t>
                    </w:r>
                  </w:p>
                  <w:p w14:paraId="11D3408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11</w:t>
                    </w:r>
                  </w:p>
                  <w:p w14:paraId="705FC0DA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12</w:t>
                    </w:r>
                  </w:p>
                  <w:p w14:paraId="2476596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13</w:t>
                    </w:r>
                  </w:p>
                  <w:p w14:paraId="6B5118D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14</w:t>
                    </w:r>
                  </w:p>
                  <w:p w14:paraId="2132C81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15</w:t>
                    </w:r>
                  </w:p>
                  <w:p w14:paraId="34323DF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16</w:t>
                    </w:r>
                  </w:p>
                  <w:p w14:paraId="06802E5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17</w:t>
                    </w:r>
                  </w:p>
                  <w:p w14:paraId="7E7F3C0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18</w:t>
                    </w:r>
                  </w:p>
                  <w:p w14:paraId="722F237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19</w:t>
                    </w:r>
                  </w:p>
                  <w:p w14:paraId="156FC82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20</w:t>
                    </w:r>
                  </w:p>
                  <w:p w14:paraId="7C5D22E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21</w:t>
                    </w:r>
                  </w:p>
                  <w:p w14:paraId="1C10E95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22</w:t>
                    </w:r>
                  </w:p>
                  <w:p w14:paraId="4FD5488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23</w:t>
                    </w:r>
                  </w:p>
                  <w:p w14:paraId="444D837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24</w:t>
                    </w:r>
                  </w:p>
                  <w:p w14:paraId="6CBA680A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25</w:t>
                    </w:r>
                  </w:p>
                  <w:p w14:paraId="46363DB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26</w:t>
                    </w:r>
                  </w:p>
                  <w:p w14:paraId="29EA9FE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27</w:t>
                    </w:r>
                  </w:p>
                  <w:p w14:paraId="29041AA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28</w:t>
                    </w:r>
                  </w:p>
                  <w:p w14:paraId="1D7F876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29</w:t>
                    </w:r>
                  </w:p>
                  <w:p w14:paraId="407A7B9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30</w:t>
                    </w:r>
                  </w:p>
                  <w:p w14:paraId="35E455C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31</w:t>
                    </w:r>
                  </w:p>
                  <w:p w14:paraId="13BA974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32</w:t>
                    </w:r>
                  </w:p>
                  <w:p w14:paraId="784AEB5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33</w:t>
                    </w:r>
                  </w:p>
                  <w:p w14:paraId="6D33534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34</w:t>
                    </w:r>
                  </w:p>
                  <w:p w14:paraId="650FA3F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35</w:t>
                    </w:r>
                  </w:p>
                  <w:p w14:paraId="2412F3D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36</w:t>
                    </w:r>
                  </w:p>
                  <w:p w14:paraId="0621F55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37</w:t>
                    </w:r>
                  </w:p>
                  <w:p w14:paraId="5FCD1FA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38</w:t>
                    </w:r>
                  </w:p>
                  <w:p w14:paraId="5B454EB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39</w:t>
                    </w:r>
                  </w:p>
                  <w:p w14:paraId="0CE8DF8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40</w:t>
                    </w:r>
                  </w:p>
                  <w:p w14:paraId="5CD30D5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41</w:t>
                    </w:r>
                  </w:p>
                  <w:p w14:paraId="27B476CA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42</w:t>
                    </w:r>
                  </w:p>
                  <w:p w14:paraId="513DDA3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43</w:t>
                    </w:r>
                  </w:p>
                  <w:p w14:paraId="4CE9E1C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44</w:t>
                    </w:r>
                  </w:p>
                  <w:p w14:paraId="438748B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45</w:t>
                    </w:r>
                  </w:p>
                  <w:p w14:paraId="37FC670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46</w:t>
                    </w:r>
                  </w:p>
                  <w:p w14:paraId="690917E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47</w:t>
                    </w:r>
                  </w:p>
                  <w:p w14:paraId="1CE7317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48</w:t>
                    </w:r>
                  </w:p>
                  <w:p w14:paraId="6C618AA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8240" behindDoc="0" locked="0" layoutInCell="1" allowOverlap="1" wp14:anchorId="00FD74DE" wp14:editId="51511BCC">
              <wp:simplePos x="0" y="0"/>
              <wp:positionH relativeFrom="column">
                <wp:posOffset>6337935</wp:posOffset>
              </wp:positionH>
              <wp:positionV relativeFrom="paragraph">
                <wp:posOffset>184150</wp:posOffset>
              </wp:positionV>
              <wp:extent cx="456565" cy="87623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8762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8E9C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50</w:t>
                          </w:r>
                        </w:p>
                        <w:p w14:paraId="3AFCAF7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51</w:t>
                          </w:r>
                        </w:p>
                        <w:p w14:paraId="0AE32E1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52</w:t>
                          </w:r>
                        </w:p>
                        <w:p w14:paraId="486CBA8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53</w:t>
                          </w:r>
                        </w:p>
                        <w:p w14:paraId="0E3C4BB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54</w:t>
                          </w:r>
                        </w:p>
                        <w:p w14:paraId="3A30BB2A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55</w:t>
                          </w:r>
                        </w:p>
                        <w:p w14:paraId="7A89096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56</w:t>
                          </w:r>
                        </w:p>
                        <w:p w14:paraId="7639C73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57</w:t>
                          </w:r>
                        </w:p>
                        <w:p w14:paraId="219DA33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58</w:t>
                          </w:r>
                        </w:p>
                        <w:p w14:paraId="378B3B0A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59</w:t>
                          </w:r>
                        </w:p>
                        <w:p w14:paraId="7364C21A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60</w:t>
                          </w:r>
                        </w:p>
                        <w:p w14:paraId="7B77469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61</w:t>
                          </w:r>
                        </w:p>
                        <w:p w14:paraId="29DD203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62</w:t>
                          </w:r>
                        </w:p>
                        <w:p w14:paraId="232AECA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63</w:t>
                          </w:r>
                        </w:p>
                        <w:p w14:paraId="40C66FE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64</w:t>
                          </w:r>
                        </w:p>
                        <w:p w14:paraId="17BEEC1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65</w:t>
                          </w:r>
                        </w:p>
                        <w:p w14:paraId="1273468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66</w:t>
                          </w:r>
                        </w:p>
                        <w:p w14:paraId="6B64A62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67</w:t>
                          </w:r>
                        </w:p>
                        <w:p w14:paraId="0F46A6C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68</w:t>
                          </w:r>
                        </w:p>
                        <w:p w14:paraId="2478986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69</w:t>
                          </w:r>
                        </w:p>
                        <w:p w14:paraId="417C64AA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70</w:t>
                          </w:r>
                        </w:p>
                        <w:p w14:paraId="5C2EAA2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71</w:t>
                          </w:r>
                        </w:p>
                        <w:p w14:paraId="054225D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72</w:t>
                          </w:r>
                        </w:p>
                        <w:p w14:paraId="55B3294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73</w:t>
                          </w:r>
                        </w:p>
                        <w:p w14:paraId="5543B07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74</w:t>
                          </w:r>
                        </w:p>
                        <w:p w14:paraId="20D64C2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75</w:t>
                          </w:r>
                        </w:p>
                        <w:p w14:paraId="58345C7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76</w:t>
                          </w:r>
                        </w:p>
                        <w:p w14:paraId="6BCC3B7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77</w:t>
                          </w:r>
                        </w:p>
                        <w:p w14:paraId="15111B5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78</w:t>
                          </w:r>
                        </w:p>
                        <w:p w14:paraId="4C52C8E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79</w:t>
                          </w:r>
                        </w:p>
                        <w:p w14:paraId="1EF2EA4A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80</w:t>
                          </w:r>
                        </w:p>
                        <w:p w14:paraId="6812E99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81</w:t>
                          </w:r>
                        </w:p>
                        <w:p w14:paraId="3897C4A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82</w:t>
                          </w:r>
                        </w:p>
                        <w:p w14:paraId="31603E7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83</w:t>
                          </w:r>
                        </w:p>
                        <w:p w14:paraId="5449487A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84</w:t>
                          </w:r>
                        </w:p>
                        <w:p w14:paraId="1A6E43B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85</w:t>
                          </w:r>
                        </w:p>
                        <w:p w14:paraId="1328A3B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86</w:t>
                          </w:r>
                        </w:p>
                        <w:p w14:paraId="191C797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87</w:t>
                          </w:r>
                        </w:p>
                        <w:p w14:paraId="746CC4F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88</w:t>
                          </w:r>
                        </w:p>
                        <w:p w14:paraId="0BCCFF7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89</w:t>
                          </w:r>
                        </w:p>
                        <w:p w14:paraId="52703F1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90</w:t>
                          </w:r>
                        </w:p>
                        <w:p w14:paraId="3730E8D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91</w:t>
                          </w:r>
                        </w:p>
                        <w:p w14:paraId="6A613C4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92</w:t>
                          </w:r>
                        </w:p>
                        <w:p w14:paraId="2F521DC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93</w:t>
                          </w:r>
                        </w:p>
                        <w:p w14:paraId="7C4E092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94</w:t>
                          </w:r>
                        </w:p>
                        <w:p w14:paraId="58C2FD0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95</w:t>
                          </w:r>
                        </w:p>
                        <w:p w14:paraId="4B71F52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96</w:t>
                          </w:r>
                        </w:p>
                        <w:p w14:paraId="6DD6731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97</w:t>
                          </w:r>
                        </w:p>
                        <w:p w14:paraId="570A33B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98</w:t>
                          </w:r>
                        </w:p>
                        <w:p w14:paraId="3D6EBEC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00FD74DE" id="Text Box 1" o:spid="_x0000_s1030" type="#_x0000_t202" style="position:absolute;left:0;text-align:left;margin-left:499.05pt;margin-top:14.5pt;width:35.95pt;height:689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" stroked="f">
              <v:textbox inset="0,0,0,0">
                <w:txbxContent>
                  <w:p w14:paraId="5208E9C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50</w:t>
                    </w:r>
                  </w:p>
                  <w:p w14:paraId="3AFCAF7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51</w:t>
                    </w:r>
                  </w:p>
                  <w:p w14:paraId="0AE32E1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52</w:t>
                    </w:r>
                  </w:p>
                  <w:p w14:paraId="486CBA8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53</w:t>
                    </w:r>
                  </w:p>
                  <w:p w14:paraId="0E3C4BB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54</w:t>
                    </w:r>
                  </w:p>
                  <w:p w14:paraId="3A30BB2A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55</w:t>
                    </w:r>
                  </w:p>
                  <w:p w14:paraId="7A89096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56</w:t>
                    </w:r>
                  </w:p>
                  <w:p w14:paraId="7639C73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57</w:t>
                    </w:r>
                  </w:p>
                  <w:p w14:paraId="219DA33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58</w:t>
                    </w:r>
                  </w:p>
                  <w:p w14:paraId="378B3B0A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59</w:t>
                    </w:r>
                  </w:p>
                  <w:p w14:paraId="7364C21A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60</w:t>
                    </w:r>
                  </w:p>
                  <w:p w14:paraId="7B77469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61</w:t>
                    </w:r>
                  </w:p>
                  <w:p w14:paraId="29DD203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62</w:t>
                    </w:r>
                  </w:p>
                  <w:p w14:paraId="232AECA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63</w:t>
                    </w:r>
                  </w:p>
                  <w:p w14:paraId="40C66FE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64</w:t>
                    </w:r>
                  </w:p>
                  <w:p w14:paraId="17BEEC1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65</w:t>
                    </w:r>
                  </w:p>
                  <w:p w14:paraId="1273468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66</w:t>
                    </w:r>
                  </w:p>
                  <w:p w14:paraId="6B64A62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67</w:t>
                    </w:r>
                  </w:p>
                  <w:p w14:paraId="0F46A6C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68</w:t>
                    </w:r>
                  </w:p>
                  <w:p w14:paraId="2478986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69</w:t>
                    </w:r>
                  </w:p>
                  <w:p w14:paraId="417C64AA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70</w:t>
                    </w:r>
                  </w:p>
                  <w:p w14:paraId="5C2EAA2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71</w:t>
                    </w:r>
                  </w:p>
                  <w:p w14:paraId="054225D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72</w:t>
                    </w:r>
                  </w:p>
                  <w:p w14:paraId="55B3294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73</w:t>
                    </w:r>
                  </w:p>
                  <w:p w14:paraId="5543B07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74</w:t>
                    </w:r>
                  </w:p>
                  <w:p w14:paraId="20D64C2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75</w:t>
                    </w:r>
                  </w:p>
                  <w:p w14:paraId="58345C7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76</w:t>
                    </w:r>
                  </w:p>
                  <w:p w14:paraId="6BCC3B7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77</w:t>
                    </w:r>
                  </w:p>
                  <w:p w14:paraId="15111B5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78</w:t>
                    </w:r>
                  </w:p>
                  <w:p w14:paraId="4C52C8E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79</w:t>
                    </w:r>
                  </w:p>
                  <w:p w14:paraId="1EF2EA4A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80</w:t>
                    </w:r>
                  </w:p>
                  <w:p w14:paraId="6812E99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81</w:t>
                    </w:r>
                  </w:p>
                  <w:p w14:paraId="3897C4A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82</w:t>
                    </w:r>
                  </w:p>
                  <w:p w14:paraId="31603E7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83</w:t>
                    </w:r>
                  </w:p>
                  <w:p w14:paraId="5449487A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84</w:t>
                    </w:r>
                  </w:p>
                  <w:p w14:paraId="1A6E43B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85</w:t>
                    </w:r>
                  </w:p>
                  <w:p w14:paraId="1328A3B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86</w:t>
                    </w:r>
                  </w:p>
                  <w:p w14:paraId="191C797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87</w:t>
                    </w:r>
                  </w:p>
                  <w:p w14:paraId="746CC4F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88</w:t>
                    </w:r>
                  </w:p>
                  <w:p w14:paraId="0BCCFF7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89</w:t>
                    </w:r>
                  </w:p>
                  <w:p w14:paraId="52703F1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90</w:t>
                    </w:r>
                  </w:p>
                  <w:p w14:paraId="3730E8D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91</w:t>
                    </w:r>
                  </w:p>
                  <w:p w14:paraId="6A613C4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92</w:t>
                    </w:r>
                  </w:p>
                  <w:p w14:paraId="2F521DC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93</w:t>
                    </w:r>
                  </w:p>
                  <w:p w14:paraId="7C4E092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94</w:t>
                    </w:r>
                  </w:p>
                  <w:p w14:paraId="58C2FD0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95</w:t>
                    </w:r>
                  </w:p>
                  <w:p w14:paraId="4B71F52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96</w:t>
                    </w:r>
                  </w:p>
                  <w:p w14:paraId="6DD6731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97</w:t>
                    </w:r>
                  </w:p>
                  <w:p w14:paraId="570A33B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98</w:t>
                    </w:r>
                  </w:p>
                  <w:p w14:paraId="3D6EBEC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99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C4C0A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4D6A65EE"/>
    <w:name w:val="WW8Num12"/>
    <w:lvl w:ilvl="0">
      <w:start w:val="2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4B37CC9"/>
    <w:multiLevelType w:val="multilevel"/>
    <w:tmpl w:val="B0183AE6"/>
    <w:name w:val="WW8Num122"/>
    <w:lvl w:ilvl="0">
      <w:start w:val="3"/>
      <w:numFmt w:val="decimal"/>
      <w:suff w:val="space"/>
      <w:lvlText w:val="%1.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14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CE53F67"/>
    <w:multiLevelType w:val="multilevel"/>
    <w:tmpl w:val="6ED09044"/>
    <w:name w:val="WW8Num12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F085AA3"/>
    <w:multiLevelType w:val="multilevel"/>
    <w:tmpl w:val="959AAB1E"/>
    <w:name w:val="WW8Num12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14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2B4EF8"/>
    <w:multiLevelType w:val="multilevel"/>
    <w:tmpl w:val="B0183AE6"/>
    <w:lvl w:ilvl="0">
      <w:start w:val="3"/>
      <w:numFmt w:val="decimal"/>
      <w:suff w:val="space"/>
      <w:lvlText w:val="%1.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14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EA0051E"/>
    <w:multiLevelType w:val="multilevel"/>
    <w:tmpl w:val="959AAB1E"/>
    <w:name w:val="WW8Num12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14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">
    <w15:presenceInfo w15:providerId="Windows Live" w15:userId="0ee208c56f8f6c2d"/>
  </w15:person>
  <w15:person w15:author="Christopher Greer">
    <w15:presenceInfo w15:providerId="Windows Live" w15:userId="3cbed3701b46f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trackRevisions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04241"/>
    <w:rsid w:val="00004F04"/>
    <w:rsid w:val="00011B37"/>
    <w:rsid w:val="00013656"/>
    <w:rsid w:val="00016753"/>
    <w:rsid w:val="00030147"/>
    <w:rsid w:val="000413B2"/>
    <w:rsid w:val="00047748"/>
    <w:rsid w:val="00057DAF"/>
    <w:rsid w:val="00057F8F"/>
    <w:rsid w:val="000646C1"/>
    <w:rsid w:val="000908A6"/>
    <w:rsid w:val="0009797D"/>
    <w:rsid w:val="000A0EDA"/>
    <w:rsid w:val="000A642C"/>
    <w:rsid w:val="000B0F86"/>
    <w:rsid w:val="000B1111"/>
    <w:rsid w:val="000C76EC"/>
    <w:rsid w:val="000D2226"/>
    <w:rsid w:val="000D3257"/>
    <w:rsid w:val="000E1309"/>
    <w:rsid w:val="000E4FE9"/>
    <w:rsid w:val="000E5D11"/>
    <w:rsid w:val="000F030A"/>
    <w:rsid w:val="000F52DE"/>
    <w:rsid w:val="000F61B0"/>
    <w:rsid w:val="000F6A18"/>
    <w:rsid w:val="001122F8"/>
    <w:rsid w:val="00115D43"/>
    <w:rsid w:val="00125C9B"/>
    <w:rsid w:val="00126413"/>
    <w:rsid w:val="00130031"/>
    <w:rsid w:val="0014043A"/>
    <w:rsid w:val="00140828"/>
    <w:rsid w:val="00147DC8"/>
    <w:rsid w:val="00153C1E"/>
    <w:rsid w:val="001609CF"/>
    <w:rsid w:val="0017111F"/>
    <w:rsid w:val="00171E66"/>
    <w:rsid w:val="00173C08"/>
    <w:rsid w:val="00173C46"/>
    <w:rsid w:val="00176572"/>
    <w:rsid w:val="00184213"/>
    <w:rsid w:val="001847BB"/>
    <w:rsid w:val="001A041C"/>
    <w:rsid w:val="001A0624"/>
    <w:rsid w:val="001B1F52"/>
    <w:rsid w:val="001B4322"/>
    <w:rsid w:val="001C6665"/>
    <w:rsid w:val="001D419D"/>
    <w:rsid w:val="001E7418"/>
    <w:rsid w:val="001F0E0C"/>
    <w:rsid w:val="001F3BFE"/>
    <w:rsid w:val="00200787"/>
    <w:rsid w:val="00214617"/>
    <w:rsid w:val="00232A3E"/>
    <w:rsid w:val="00241D74"/>
    <w:rsid w:val="00245E19"/>
    <w:rsid w:val="00247200"/>
    <w:rsid w:val="00251F16"/>
    <w:rsid w:val="0026218E"/>
    <w:rsid w:val="00270B10"/>
    <w:rsid w:val="00272AB3"/>
    <w:rsid w:val="0028139F"/>
    <w:rsid w:val="00282321"/>
    <w:rsid w:val="00290EAA"/>
    <w:rsid w:val="002923F1"/>
    <w:rsid w:val="002B0A23"/>
    <w:rsid w:val="002C3522"/>
    <w:rsid w:val="002C6CAA"/>
    <w:rsid w:val="002E0B35"/>
    <w:rsid w:val="002F2D67"/>
    <w:rsid w:val="002F3072"/>
    <w:rsid w:val="002F6946"/>
    <w:rsid w:val="0030107A"/>
    <w:rsid w:val="003013BD"/>
    <w:rsid w:val="0031425A"/>
    <w:rsid w:val="0031462F"/>
    <w:rsid w:val="00317856"/>
    <w:rsid w:val="00330A1D"/>
    <w:rsid w:val="003330E6"/>
    <w:rsid w:val="003447A5"/>
    <w:rsid w:val="0035629E"/>
    <w:rsid w:val="00357175"/>
    <w:rsid w:val="003627DB"/>
    <w:rsid w:val="00363473"/>
    <w:rsid w:val="00367092"/>
    <w:rsid w:val="003818AC"/>
    <w:rsid w:val="00387AD7"/>
    <w:rsid w:val="00391FB0"/>
    <w:rsid w:val="003A220E"/>
    <w:rsid w:val="003A5692"/>
    <w:rsid w:val="003D1469"/>
    <w:rsid w:val="003D3EF4"/>
    <w:rsid w:val="003F0E81"/>
    <w:rsid w:val="00400F9A"/>
    <w:rsid w:val="00407CA4"/>
    <w:rsid w:val="00414DDE"/>
    <w:rsid w:val="00415A52"/>
    <w:rsid w:val="00422174"/>
    <w:rsid w:val="004225D2"/>
    <w:rsid w:val="004336F9"/>
    <w:rsid w:val="0044294D"/>
    <w:rsid w:val="00447626"/>
    <w:rsid w:val="00451DBC"/>
    <w:rsid w:val="004568C9"/>
    <w:rsid w:val="004734C9"/>
    <w:rsid w:val="00475165"/>
    <w:rsid w:val="00476961"/>
    <w:rsid w:val="00484A26"/>
    <w:rsid w:val="004B5997"/>
    <w:rsid w:val="004C1B76"/>
    <w:rsid w:val="004C37DC"/>
    <w:rsid w:val="004C3A44"/>
    <w:rsid w:val="004D32C2"/>
    <w:rsid w:val="004D46C8"/>
    <w:rsid w:val="004D4904"/>
    <w:rsid w:val="004E45E9"/>
    <w:rsid w:val="004E50FE"/>
    <w:rsid w:val="004E64BE"/>
    <w:rsid w:val="004E6DFF"/>
    <w:rsid w:val="004F3E3D"/>
    <w:rsid w:val="00505115"/>
    <w:rsid w:val="005141BB"/>
    <w:rsid w:val="0052276B"/>
    <w:rsid w:val="00547796"/>
    <w:rsid w:val="00547F38"/>
    <w:rsid w:val="00551044"/>
    <w:rsid w:val="005539D3"/>
    <w:rsid w:val="0055495D"/>
    <w:rsid w:val="00561DFC"/>
    <w:rsid w:val="00562A2C"/>
    <w:rsid w:val="00566AB1"/>
    <w:rsid w:val="005726E1"/>
    <w:rsid w:val="005754D3"/>
    <w:rsid w:val="0058018D"/>
    <w:rsid w:val="00581261"/>
    <w:rsid w:val="00597440"/>
    <w:rsid w:val="00597FD3"/>
    <w:rsid w:val="005A15A7"/>
    <w:rsid w:val="005B0F66"/>
    <w:rsid w:val="005B171A"/>
    <w:rsid w:val="005C2EEE"/>
    <w:rsid w:val="005D3374"/>
    <w:rsid w:val="005D700B"/>
    <w:rsid w:val="005F1147"/>
    <w:rsid w:val="005F24B6"/>
    <w:rsid w:val="005F4453"/>
    <w:rsid w:val="005F79B0"/>
    <w:rsid w:val="006078D2"/>
    <w:rsid w:val="006122DC"/>
    <w:rsid w:val="00634068"/>
    <w:rsid w:val="00651CE7"/>
    <w:rsid w:val="006751AB"/>
    <w:rsid w:val="00682B23"/>
    <w:rsid w:val="00684A07"/>
    <w:rsid w:val="0069126B"/>
    <w:rsid w:val="006A29DA"/>
    <w:rsid w:val="006A29F2"/>
    <w:rsid w:val="006A4A2E"/>
    <w:rsid w:val="006A6C8B"/>
    <w:rsid w:val="006B1154"/>
    <w:rsid w:val="006B1F0F"/>
    <w:rsid w:val="006C24C6"/>
    <w:rsid w:val="006C2C2E"/>
    <w:rsid w:val="006C4507"/>
    <w:rsid w:val="006D7606"/>
    <w:rsid w:val="006E112E"/>
    <w:rsid w:val="00707D60"/>
    <w:rsid w:val="00727535"/>
    <w:rsid w:val="0073214D"/>
    <w:rsid w:val="0073452A"/>
    <w:rsid w:val="00743158"/>
    <w:rsid w:val="00750B3D"/>
    <w:rsid w:val="00763D11"/>
    <w:rsid w:val="00767522"/>
    <w:rsid w:val="0076772C"/>
    <w:rsid w:val="00774785"/>
    <w:rsid w:val="007A7C52"/>
    <w:rsid w:val="007B26F8"/>
    <w:rsid w:val="007B335A"/>
    <w:rsid w:val="007B6620"/>
    <w:rsid w:val="007D1312"/>
    <w:rsid w:val="007D31D4"/>
    <w:rsid w:val="007D40AC"/>
    <w:rsid w:val="007F07AB"/>
    <w:rsid w:val="007F2124"/>
    <w:rsid w:val="007F6ACD"/>
    <w:rsid w:val="00812D35"/>
    <w:rsid w:val="00813498"/>
    <w:rsid w:val="00821E1B"/>
    <w:rsid w:val="00841FAB"/>
    <w:rsid w:val="00852F40"/>
    <w:rsid w:val="0085477B"/>
    <w:rsid w:val="00862F29"/>
    <w:rsid w:val="0086566A"/>
    <w:rsid w:val="00873BAE"/>
    <w:rsid w:val="00875530"/>
    <w:rsid w:val="00880026"/>
    <w:rsid w:val="00880105"/>
    <w:rsid w:val="008A40E6"/>
    <w:rsid w:val="008B44DA"/>
    <w:rsid w:val="008B4821"/>
    <w:rsid w:val="008B601D"/>
    <w:rsid w:val="008C5F04"/>
    <w:rsid w:val="008D477C"/>
    <w:rsid w:val="008D6FF8"/>
    <w:rsid w:val="008D78C2"/>
    <w:rsid w:val="008E0119"/>
    <w:rsid w:val="008E0423"/>
    <w:rsid w:val="008F011A"/>
    <w:rsid w:val="008F48F7"/>
    <w:rsid w:val="008F50CA"/>
    <w:rsid w:val="008F5E2E"/>
    <w:rsid w:val="00901FEE"/>
    <w:rsid w:val="009139E2"/>
    <w:rsid w:val="00916017"/>
    <w:rsid w:val="00922D9E"/>
    <w:rsid w:val="009326BF"/>
    <w:rsid w:val="00932FC4"/>
    <w:rsid w:val="00941F05"/>
    <w:rsid w:val="009426D2"/>
    <w:rsid w:val="0095233C"/>
    <w:rsid w:val="00957C60"/>
    <w:rsid w:val="009634F2"/>
    <w:rsid w:val="00963A3E"/>
    <w:rsid w:val="009822D2"/>
    <w:rsid w:val="00987E7A"/>
    <w:rsid w:val="0099166F"/>
    <w:rsid w:val="00993E9D"/>
    <w:rsid w:val="00994A89"/>
    <w:rsid w:val="009A1DCB"/>
    <w:rsid w:val="009A28C6"/>
    <w:rsid w:val="009A747F"/>
    <w:rsid w:val="009B360B"/>
    <w:rsid w:val="009B6DBE"/>
    <w:rsid w:val="009C07B3"/>
    <w:rsid w:val="009C4FBA"/>
    <w:rsid w:val="009D0820"/>
    <w:rsid w:val="009D2042"/>
    <w:rsid w:val="009E7D11"/>
    <w:rsid w:val="009F2245"/>
    <w:rsid w:val="00A0247A"/>
    <w:rsid w:val="00A20D0E"/>
    <w:rsid w:val="00A2215A"/>
    <w:rsid w:val="00A25814"/>
    <w:rsid w:val="00A26892"/>
    <w:rsid w:val="00A32F0D"/>
    <w:rsid w:val="00A363BB"/>
    <w:rsid w:val="00A406A4"/>
    <w:rsid w:val="00A50811"/>
    <w:rsid w:val="00A5135B"/>
    <w:rsid w:val="00A66EE6"/>
    <w:rsid w:val="00A8455F"/>
    <w:rsid w:val="00A92961"/>
    <w:rsid w:val="00A959AD"/>
    <w:rsid w:val="00AA0C45"/>
    <w:rsid w:val="00AC72DA"/>
    <w:rsid w:val="00AD1AAD"/>
    <w:rsid w:val="00AD1DE5"/>
    <w:rsid w:val="00AD2B2D"/>
    <w:rsid w:val="00AD3F93"/>
    <w:rsid w:val="00AE58C7"/>
    <w:rsid w:val="00AE70C6"/>
    <w:rsid w:val="00AF2D02"/>
    <w:rsid w:val="00B07662"/>
    <w:rsid w:val="00B16D21"/>
    <w:rsid w:val="00B2039B"/>
    <w:rsid w:val="00B35BD9"/>
    <w:rsid w:val="00B452D7"/>
    <w:rsid w:val="00B47238"/>
    <w:rsid w:val="00B54886"/>
    <w:rsid w:val="00B639EC"/>
    <w:rsid w:val="00B707A0"/>
    <w:rsid w:val="00B70F57"/>
    <w:rsid w:val="00B84736"/>
    <w:rsid w:val="00B86E0E"/>
    <w:rsid w:val="00BA7117"/>
    <w:rsid w:val="00BB2E27"/>
    <w:rsid w:val="00BD2546"/>
    <w:rsid w:val="00BD2C1C"/>
    <w:rsid w:val="00BD6DAF"/>
    <w:rsid w:val="00BE0E28"/>
    <w:rsid w:val="00BE1E02"/>
    <w:rsid w:val="00BF1942"/>
    <w:rsid w:val="00BF4D7C"/>
    <w:rsid w:val="00BF7D6C"/>
    <w:rsid w:val="00C05A3E"/>
    <w:rsid w:val="00C13177"/>
    <w:rsid w:val="00C261DC"/>
    <w:rsid w:val="00C27471"/>
    <w:rsid w:val="00C35B65"/>
    <w:rsid w:val="00C35CF5"/>
    <w:rsid w:val="00C36A25"/>
    <w:rsid w:val="00C4499B"/>
    <w:rsid w:val="00C56186"/>
    <w:rsid w:val="00C56514"/>
    <w:rsid w:val="00C62C22"/>
    <w:rsid w:val="00C8731B"/>
    <w:rsid w:val="00C97196"/>
    <w:rsid w:val="00CA3E22"/>
    <w:rsid w:val="00CB152E"/>
    <w:rsid w:val="00CB21D0"/>
    <w:rsid w:val="00CB44FD"/>
    <w:rsid w:val="00CB74EB"/>
    <w:rsid w:val="00CC19F6"/>
    <w:rsid w:val="00CC4D71"/>
    <w:rsid w:val="00CC76C1"/>
    <w:rsid w:val="00CD01B2"/>
    <w:rsid w:val="00CD073D"/>
    <w:rsid w:val="00CE040C"/>
    <w:rsid w:val="00CE5E6E"/>
    <w:rsid w:val="00CE6432"/>
    <w:rsid w:val="00CE7543"/>
    <w:rsid w:val="00CF6D18"/>
    <w:rsid w:val="00D01B95"/>
    <w:rsid w:val="00D115EA"/>
    <w:rsid w:val="00D1627B"/>
    <w:rsid w:val="00D204AC"/>
    <w:rsid w:val="00D22899"/>
    <w:rsid w:val="00D24AF3"/>
    <w:rsid w:val="00D24EB7"/>
    <w:rsid w:val="00D32A4E"/>
    <w:rsid w:val="00D358B2"/>
    <w:rsid w:val="00D64ABE"/>
    <w:rsid w:val="00D95D29"/>
    <w:rsid w:val="00DA4BA0"/>
    <w:rsid w:val="00DA5FEF"/>
    <w:rsid w:val="00DA6817"/>
    <w:rsid w:val="00DB2D9A"/>
    <w:rsid w:val="00DB4304"/>
    <w:rsid w:val="00DB5D95"/>
    <w:rsid w:val="00DD1714"/>
    <w:rsid w:val="00DE49A1"/>
    <w:rsid w:val="00DF1419"/>
    <w:rsid w:val="00E0104D"/>
    <w:rsid w:val="00E015B7"/>
    <w:rsid w:val="00E06664"/>
    <w:rsid w:val="00E12910"/>
    <w:rsid w:val="00E27015"/>
    <w:rsid w:val="00E326FA"/>
    <w:rsid w:val="00E364EC"/>
    <w:rsid w:val="00E41CCB"/>
    <w:rsid w:val="00E4245A"/>
    <w:rsid w:val="00E477C9"/>
    <w:rsid w:val="00E55BA9"/>
    <w:rsid w:val="00E56B91"/>
    <w:rsid w:val="00E654D6"/>
    <w:rsid w:val="00E770D1"/>
    <w:rsid w:val="00E80718"/>
    <w:rsid w:val="00E835E2"/>
    <w:rsid w:val="00E85D1C"/>
    <w:rsid w:val="00E87796"/>
    <w:rsid w:val="00E91350"/>
    <w:rsid w:val="00E9177E"/>
    <w:rsid w:val="00E92B95"/>
    <w:rsid w:val="00E96C03"/>
    <w:rsid w:val="00EA4E1D"/>
    <w:rsid w:val="00EA593D"/>
    <w:rsid w:val="00EB3513"/>
    <w:rsid w:val="00EB6007"/>
    <w:rsid w:val="00EC1410"/>
    <w:rsid w:val="00ED20CF"/>
    <w:rsid w:val="00ED3D3B"/>
    <w:rsid w:val="00EE565D"/>
    <w:rsid w:val="00EF43AE"/>
    <w:rsid w:val="00EF5B1F"/>
    <w:rsid w:val="00EF631E"/>
    <w:rsid w:val="00F00593"/>
    <w:rsid w:val="00F028D1"/>
    <w:rsid w:val="00F058E8"/>
    <w:rsid w:val="00F2388F"/>
    <w:rsid w:val="00F5063F"/>
    <w:rsid w:val="00F50CE8"/>
    <w:rsid w:val="00F65E3A"/>
    <w:rsid w:val="00F66F7E"/>
    <w:rsid w:val="00F71BC1"/>
    <w:rsid w:val="00F901D1"/>
    <w:rsid w:val="00F92297"/>
    <w:rsid w:val="00F9453A"/>
    <w:rsid w:val="00F94DD4"/>
    <w:rsid w:val="00FA14A9"/>
    <w:rsid w:val="00FA14FB"/>
    <w:rsid w:val="00FA6449"/>
    <w:rsid w:val="00FB1E98"/>
    <w:rsid w:val="00FC2E5C"/>
    <w:rsid w:val="00FE0C25"/>
    <w:rsid w:val="00FE1414"/>
    <w:rsid w:val="00FE1813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C2B70F"/>
  <w14:defaultImageDpi w14:val="300"/>
  <w15:chartTrackingRefBased/>
  <w15:docId w15:val="{C2522E54-B8A2-4DF2-ACE6-C051EB39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tabs>
        <w:tab w:val="num" w:pos="0"/>
      </w:tabs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tabs>
        <w:tab w:val="num" w:pos="900"/>
      </w:tabs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uiPriority w:val="99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72"/>
    <w:qFormat/>
    <w:rsid w:val="00BD6D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75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5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53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5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53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5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53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scikit-learn.org/stable/modules/classes.html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yperlink" Target="https://pandas.pydata.org/pandas-docs/stable/index.html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www.datasciencelearner.com/how-to-improve-accuracy-of-random-forest-classifier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openxmlformats.org/officeDocument/2006/relationships/hyperlink" Target="https://scikit-learn.org/stable/modules/classe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datasciencelearner.com/how-to-improve-accuracy-of-random-forest-classifier/" TargetMode="External"/><Relationship Id="rId23" Type="http://schemas.openxmlformats.org/officeDocument/2006/relationships/header" Target="header1.xml"/><Relationship Id="rId28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hyperlink" Target="https://pandas.pydata.org/pandas-docs/stable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AC26519DF034D9686DE661088791C" ma:contentTypeVersion="13" ma:contentTypeDescription="Create a new document." ma:contentTypeScope="" ma:versionID="af36ac416990f19b51266d87bd6cdd41">
  <xsd:schema xmlns:xsd="http://www.w3.org/2001/XMLSchema" xmlns:xs="http://www.w3.org/2001/XMLSchema" xmlns:p="http://schemas.microsoft.com/office/2006/metadata/properties" xmlns:ns3="d868fa1e-522b-4eb3-ac41-b237f74c57d1" xmlns:ns4="d19d89e4-f0d2-40f0-bfeb-21229e00008b" targetNamespace="http://schemas.microsoft.com/office/2006/metadata/properties" ma:root="true" ma:fieldsID="6ea576ebc8933f22be971079c034fe95" ns3:_="" ns4:_="">
    <xsd:import namespace="d868fa1e-522b-4eb3-ac41-b237f74c57d1"/>
    <xsd:import namespace="d19d89e4-f0d2-40f0-bfeb-21229e0000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8fa1e-522b-4eb3-ac41-b237f74c5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d89e4-f0d2-40f0-bfeb-21229e0000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1D4CA-BCA6-454F-B69F-5565153603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823F94-024B-4B2C-B510-EA9FCEA91D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C259AB-33E0-417E-A6C5-68D8A9465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8fa1e-522b-4eb3-ac41-b237f74c57d1"/>
    <ds:schemaRef ds:uri="d19d89e4-f0d2-40f0-bfeb-21229e000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5BBFA3-190D-41D7-803F-EF212EB7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Christopher Greer</cp:lastModifiedBy>
  <cp:revision>4</cp:revision>
  <cp:lastPrinted>2005-10-27T08:47:00Z</cp:lastPrinted>
  <dcterms:created xsi:type="dcterms:W3CDTF">2020-06-02T12:39:00Z</dcterms:created>
  <dcterms:modified xsi:type="dcterms:W3CDTF">2020-06-02T12:40:00Z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0x0101008C2AC26519DF034D9686DE661088791C</vt:lpwstr>
  </property>
</Properties>
</file>